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CCE0D" w14:textId="77777777" w:rsidR="00C0007E" w:rsidRDefault="005F52CD">
      <w:pPr>
        <w:pStyle w:val="ac"/>
      </w:pPr>
      <w:r>
        <w:rPr>
          <w:rFonts w:hint="eastAsia"/>
        </w:rPr>
        <w:t>人工神经网络：</w:t>
      </w:r>
      <w:r>
        <w:rPr>
          <w:rFonts w:hint="eastAsia"/>
        </w:rPr>
        <w:t>BP</w:t>
      </w:r>
      <w:r>
        <w:rPr>
          <w:rFonts w:hint="eastAsia"/>
        </w:rPr>
        <w:t>神经网络的实现</w:t>
      </w:r>
    </w:p>
    <w:p w14:paraId="60B9A9E7" w14:textId="77777777" w:rsidR="00C0007E" w:rsidRDefault="005F52C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实验目的</w:t>
      </w:r>
    </w:p>
    <w:p w14:paraId="4DB7F34F" w14:textId="77777777" w:rsidR="00C0007E" w:rsidRDefault="005F52CD">
      <w:pPr>
        <w:pStyle w:val="af1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</w:t>
      </w:r>
      <w:r>
        <w:rPr>
          <w:rFonts w:hint="eastAsia"/>
        </w:rPr>
        <w:t>BP</w:t>
      </w:r>
      <w:r>
        <w:rPr>
          <w:rFonts w:hint="eastAsia"/>
        </w:rPr>
        <w:t>神经网络的结构和工作方式；</w:t>
      </w:r>
    </w:p>
    <w:p w14:paraId="24FE0939" w14:textId="77777777" w:rsidR="00C0007E" w:rsidRDefault="005F52CD">
      <w:pPr>
        <w:pStyle w:val="af1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了解输入信息与误差信息在</w:t>
      </w:r>
      <w:r>
        <w:rPr>
          <w:rFonts w:hint="eastAsia"/>
        </w:rPr>
        <w:t>BP</w:t>
      </w:r>
      <w:r>
        <w:rPr>
          <w:rFonts w:hint="eastAsia"/>
        </w:rPr>
        <w:t>神经网络上的传播方式；</w:t>
      </w:r>
    </w:p>
    <w:p w14:paraId="40B49C49" w14:textId="77777777" w:rsidR="00C0007E" w:rsidRDefault="005F52CD">
      <w:pPr>
        <w:pStyle w:val="af1"/>
        <w:numPr>
          <w:ilvl w:val="0"/>
          <w:numId w:val="1"/>
        </w:numPr>
        <w:ind w:firstLineChars="0"/>
        <w:outlineLvl w:val="1"/>
        <w:rPr>
          <w:b/>
        </w:rPr>
      </w:pPr>
      <w:r>
        <w:rPr>
          <w:rFonts w:hint="eastAsia"/>
        </w:rPr>
        <w:t>学会设计</w:t>
      </w:r>
      <w:r>
        <w:rPr>
          <w:rFonts w:hint="eastAsia"/>
        </w:rPr>
        <w:t>BP</w:t>
      </w:r>
      <w:r>
        <w:rPr>
          <w:rFonts w:hint="eastAsia"/>
        </w:rPr>
        <w:t>神经网络。</w:t>
      </w:r>
    </w:p>
    <w:p w14:paraId="6BDC686B" w14:textId="77777777" w:rsidR="00C0007E" w:rsidRDefault="005F52CD">
      <w:pPr>
        <w:pStyle w:val="2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实验要求</w:t>
      </w:r>
    </w:p>
    <w:p w14:paraId="019ED127" w14:textId="77777777" w:rsidR="00C0007E" w:rsidRDefault="005F52CD">
      <w:r>
        <w:rPr>
          <w:rFonts w:hint="eastAsia"/>
        </w:rPr>
        <w:t>本次试验后，要求学生能：</w:t>
      </w:r>
    </w:p>
    <w:p w14:paraId="44CA7772" w14:textId="77777777" w:rsidR="00C0007E" w:rsidRDefault="005F52CD">
      <w:pPr>
        <w:pStyle w:val="af1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</w:t>
      </w:r>
      <w:r>
        <w:rPr>
          <w:rFonts w:hint="eastAsia"/>
        </w:rPr>
        <w:t>BP</w:t>
      </w:r>
      <w:r>
        <w:rPr>
          <w:rFonts w:hint="eastAsia"/>
        </w:rPr>
        <w:t>神经网络输入值前向传播，误差值后向传播的特点；</w:t>
      </w:r>
    </w:p>
    <w:p w14:paraId="265525AF" w14:textId="77777777" w:rsidR="00C0007E" w:rsidRDefault="005F52CD">
      <w:pPr>
        <w:pStyle w:val="af1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理解</w:t>
      </w:r>
      <w:r>
        <w:rPr>
          <w:rFonts w:hint="eastAsia"/>
        </w:rPr>
        <w:t>BP</w:t>
      </w:r>
      <w:r>
        <w:rPr>
          <w:rFonts w:hint="eastAsia"/>
        </w:rPr>
        <w:t>神经网络各层权值的更新方式；</w:t>
      </w:r>
    </w:p>
    <w:p w14:paraId="2B9384A4" w14:textId="77777777" w:rsidR="00C0007E" w:rsidRDefault="005F52CD">
      <w:pPr>
        <w:pStyle w:val="af1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</w:t>
      </w:r>
      <w:del w:id="0" w:author="RingDing" w:date="2022-06-21T10:03:00Z">
        <w:r>
          <w:delText>p</w:delText>
        </w:r>
      </w:del>
      <w:ins w:id="1" w:author="RingDing" w:date="2022-06-21T10:03:00Z">
        <w:r>
          <w:rPr>
            <w:rFonts w:hint="eastAsia"/>
          </w:rPr>
          <w:t>P</w:t>
        </w:r>
      </w:ins>
      <w:r>
        <w:rPr>
          <w:rFonts w:hint="eastAsia"/>
        </w:rPr>
        <w:t>ython</w:t>
      </w:r>
      <w:r>
        <w:rPr>
          <w:rFonts w:hint="eastAsia"/>
        </w:rPr>
        <w:t>编写</w:t>
      </w:r>
      <w:r>
        <w:rPr>
          <w:rFonts w:hint="eastAsia"/>
        </w:rPr>
        <w:t>BP</w:t>
      </w:r>
      <w:r>
        <w:rPr>
          <w:rFonts w:hint="eastAsia"/>
        </w:rPr>
        <w:t>神经网络框架，解决简单识别问题。</w:t>
      </w:r>
    </w:p>
    <w:p w14:paraId="555447CA" w14:textId="77777777" w:rsidR="00C0007E" w:rsidRDefault="005F52C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实验原理</w:t>
      </w:r>
    </w:p>
    <w:p w14:paraId="1D5303C6" w14:textId="77777777" w:rsidR="00C0007E" w:rsidRDefault="005F52CD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实验介绍</w:t>
      </w:r>
    </w:p>
    <w:p w14:paraId="14C49248" w14:textId="77777777" w:rsidR="00C0007E" w:rsidRDefault="005F52CD">
      <w:pPr>
        <w:ind w:firstLine="420"/>
      </w:pPr>
      <w:r>
        <w:rPr>
          <w:rFonts w:hint="eastAsia"/>
        </w:rPr>
        <w:t>本实验将运用</w:t>
      </w:r>
      <w:r>
        <w:rPr>
          <w:rFonts w:hint="eastAsia"/>
        </w:rPr>
        <w:t>python</w:t>
      </w:r>
      <w:r>
        <w:rPr>
          <w:rFonts w:hint="eastAsia"/>
        </w:rPr>
        <w:t>编写一个可以自定义网络结构的</w:t>
      </w:r>
      <w:r>
        <w:rPr>
          <w:rFonts w:hint="eastAsia"/>
        </w:rPr>
        <w:t>BP</w:t>
      </w:r>
      <w:r>
        <w:rPr>
          <w:rFonts w:hint="eastAsia"/>
        </w:rPr>
        <w:t>神经网络框架，用此框架解决简单问题。</w:t>
      </w:r>
    </w:p>
    <w:p w14:paraId="542C9558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）数字识别</w:t>
      </w:r>
    </w:p>
    <w:p w14:paraId="4D6A2BDB" w14:textId="77777777" w:rsidR="00C0007E" w:rsidRDefault="005F52CD">
      <w:pPr>
        <w:ind w:firstLine="420"/>
      </w:pPr>
      <w:r>
        <w:rPr>
          <w:rFonts w:hint="eastAsia"/>
        </w:rPr>
        <w:t>在一个</w:t>
      </w:r>
      <w:r>
        <w:rPr>
          <w:rFonts w:hint="eastAsia"/>
        </w:rPr>
        <w:t>7*</w:t>
      </w:r>
      <w:r>
        <w:t>9</w:t>
      </w:r>
      <w:r>
        <w:rPr>
          <w:rFonts w:hint="eastAsia"/>
        </w:rPr>
        <w:t>的格子上用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描绘出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十个数字，用来训练</w:t>
      </w:r>
      <w:r>
        <w:rPr>
          <w:rFonts w:hint="eastAsia"/>
        </w:rPr>
        <w:t>BP</w:t>
      </w:r>
      <w:r>
        <w:rPr>
          <w:rFonts w:hint="eastAsia"/>
        </w:rPr>
        <w:t>神经网络，最后进行测试。</w:t>
      </w:r>
    </w:p>
    <w:p w14:paraId="7D21570F" w14:textId="77777777" w:rsidR="00C0007E" w:rsidRDefault="005F52CD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0315C6E0" w14:textId="77777777" w:rsidR="00C0007E" w:rsidRDefault="005F52C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757B2C8E" w14:textId="77777777" w:rsidR="00C0007E" w:rsidRDefault="005F52CD">
      <w:pPr>
        <w:ind w:firstLineChars="400" w:firstLine="84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116931BC" w14:textId="77777777" w:rsidR="00C0007E" w:rsidRDefault="005F52CD">
      <w:pPr>
        <w:ind w:firstLineChars="400" w:firstLine="84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0BA5C44E" w14:textId="77777777" w:rsidR="00C0007E" w:rsidRDefault="005F52C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716890FE" w14:textId="77777777" w:rsidR="00C0007E" w:rsidRDefault="005F52C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538F4401" w14:textId="77777777" w:rsidR="00C0007E" w:rsidRDefault="005F52C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3A30AB36" w14:textId="77777777" w:rsidR="00C0007E" w:rsidRDefault="005F52C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78251014" w14:textId="77777777" w:rsidR="00C0007E" w:rsidRDefault="005F52CD">
      <w:pPr>
        <w:ind w:left="420" w:firstLine="42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14:paraId="40E6CAD3" w14:textId="77777777" w:rsidR="00C0007E" w:rsidRDefault="005F52CD">
      <w:pPr>
        <w:ind w:left="420" w:firstLine="420"/>
      </w:pPr>
      <w:r>
        <w:rPr>
          <w:rFonts w:hint="eastAsia"/>
        </w:rPr>
        <w:t>代表数字“</w:t>
      </w:r>
      <w:r>
        <w:rPr>
          <w:rFonts w:hint="eastAsia"/>
        </w:rPr>
        <w:t>4</w:t>
      </w:r>
      <w:r>
        <w:rPr>
          <w:rFonts w:hint="eastAsia"/>
        </w:rPr>
        <w:t>”。</w:t>
      </w:r>
    </w:p>
    <w:p w14:paraId="70FFC85B" w14:textId="77777777" w:rsidR="00C0007E" w:rsidRDefault="00C0007E">
      <w:pPr>
        <w:ind w:left="420" w:firstLine="420"/>
      </w:pPr>
    </w:p>
    <w:p w14:paraId="1FB644BF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）函数逼近</w:t>
      </w:r>
    </w:p>
    <w:p w14:paraId="2E780644" w14:textId="77777777" w:rsidR="00C0007E" w:rsidRDefault="005F52C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，获取两组数据一组作为训练集，一组作为测试集，训练一个单隐层网络，改变隐层神经元个数，观察对逼近效果的影响。</w:t>
      </w:r>
    </w:p>
    <w:p w14:paraId="4D951EFE" w14:textId="77777777" w:rsidR="00C0007E" w:rsidRDefault="005F52CD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BP</w:t>
      </w:r>
      <w:r>
        <w:rPr>
          <w:rFonts w:hint="eastAsia"/>
        </w:rPr>
        <w:t>神经网络</w:t>
      </w:r>
    </w:p>
    <w:p w14:paraId="6CD2CA44" w14:textId="77777777" w:rsidR="00C0007E" w:rsidRDefault="005F52CD">
      <w:pPr>
        <w:pStyle w:val="3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网络结构</w:t>
      </w:r>
    </w:p>
    <w:p w14:paraId="6DA6844B" w14:textId="77777777" w:rsidR="00C0007E" w:rsidRDefault="005F52CD">
      <w:pPr>
        <w:ind w:firstLineChars="200" w:firstLine="420"/>
        <w:rPr>
          <w:ins w:id="2" w:author="RingDing" w:date="2022-06-21T11:20:00Z"/>
        </w:rPr>
      </w:pPr>
      <w:r>
        <w:rPr>
          <w:rFonts w:hint="eastAsia"/>
        </w:rPr>
        <w:t>BP</w:t>
      </w:r>
      <w:r>
        <w:rPr>
          <w:rFonts w:hint="eastAsia"/>
        </w:rPr>
        <w:t>神经网络是多层前向</w:t>
      </w:r>
      <w:ins w:id="3" w:author="RingDing" w:date="2022-06-21T11:28:00Z">
        <w:r>
          <w:rPr>
            <w:rFonts w:hint="eastAsia"/>
          </w:rPr>
          <w:t>神经</w:t>
        </w:r>
      </w:ins>
      <w:r>
        <w:rPr>
          <w:rFonts w:hint="eastAsia"/>
        </w:rPr>
        <w:t>网络</w:t>
      </w:r>
      <w:ins w:id="4" w:author="RingDing" w:date="2022-06-21T13:22:00Z">
        <w:r>
          <w:rPr>
            <w:rFonts w:hint="eastAsia"/>
          </w:rPr>
          <w:t>，如下图所示，为一个</w:t>
        </w:r>
        <w:r>
          <w:rPr>
            <w:rFonts w:hint="eastAsia"/>
          </w:rPr>
          <w:t>m</w:t>
        </w:r>
        <w:r>
          <w:rPr>
            <w:rFonts w:hint="eastAsia"/>
          </w:rPr>
          <w:t>层的</w:t>
        </w:r>
        <w:r>
          <w:rPr>
            <w:rFonts w:hint="eastAsia"/>
          </w:rPr>
          <w:t>BP</w:t>
        </w:r>
        <w:r>
          <w:rPr>
            <w:rFonts w:hint="eastAsia"/>
          </w:rPr>
          <w:t>神经网络。</w:t>
        </w:r>
      </w:ins>
      <w:del w:id="5" w:author="RingDing" w:date="2022-06-21T13:22:00Z">
        <w:r>
          <w:rPr>
            <w:rFonts w:hint="eastAsia"/>
          </w:rPr>
          <w:delText>，具有</w:delText>
        </w:r>
        <w:r>
          <w:rPr>
            <w:rFonts w:hint="eastAsia"/>
          </w:rPr>
          <w:delText>m</w:delText>
        </w:r>
        <w:r>
          <w:rPr>
            <w:rFonts w:hint="eastAsia"/>
          </w:rPr>
          <w:delText>层，第一层为输入层，第</w:delText>
        </w:r>
        <w:r>
          <w:rPr>
            <w:rFonts w:hint="eastAsia"/>
          </w:rPr>
          <w:delText>m</w:delText>
        </w:r>
        <w:r>
          <w:rPr>
            <w:rFonts w:hint="eastAsia"/>
          </w:rPr>
          <w:delText>层为输出层，其他层为隐含层，每层有若干个节点（根据具体问题来设定）和一个偏置节点。</w:delText>
        </w:r>
      </w:del>
    </w:p>
    <w:p w14:paraId="282E192C" w14:textId="77777777" w:rsidR="00C0007E" w:rsidRDefault="005F52CD">
      <w:pPr>
        <w:jc w:val="center"/>
        <w:rPr>
          <w:ins w:id="6" w:author="RingDing" w:date="2022-06-21T11:21:00Z"/>
        </w:rPr>
        <w:pPrChange w:id="7" w:author="RingDing" w:date="2022-06-21T14:09:00Z">
          <w:pPr>
            <w:ind w:firstLineChars="200" w:firstLine="420"/>
          </w:pPr>
        </w:pPrChange>
      </w:pPr>
      <w:ins w:id="8" w:author="RingDing" w:date="2022-06-21T14:08:00Z">
        <w:r>
          <w:rPr>
            <w:noProof/>
          </w:rPr>
          <w:drawing>
            <wp:inline distT="0" distB="0" distL="114300" distR="114300" wp14:anchorId="0B6B9CAE" wp14:editId="3A668199">
              <wp:extent cx="5037455" cy="3180080"/>
              <wp:effectExtent l="0" t="0" r="10795" b="1270"/>
              <wp:docPr id="43" name="图片 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" name="图片 4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37455" cy="318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88846E" w14:textId="77777777" w:rsidR="00C0007E" w:rsidRDefault="005F52CD">
      <w:pPr>
        <w:jc w:val="center"/>
        <w:pPrChange w:id="9" w:author="RingDing" w:date="2022-06-21T11:21:00Z">
          <w:pPr>
            <w:ind w:firstLineChars="200" w:firstLine="420"/>
          </w:pPr>
        </w:pPrChange>
      </w:pPr>
      <w:ins w:id="10" w:author="RingDing" w:date="2022-06-21T11:21:00Z">
        <w:r>
          <w:rPr>
            <w:rFonts w:hint="eastAsia"/>
          </w:rPr>
          <w:t>图</w:t>
        </w:r>
        <w:r>
          <w:rPr>
            <w:rFonts w:hint="eastAsia"/>
          </w:rPr>
          <w:t>1 BP</w:t>
        </w:r>
        <w:r>
          <w:rPr>
            <w:rFonts w:hint="eastAsia"/>
          </w:rPr>
          <w:t>神经网络结构示意图</w:t>
        </w:r>
      </w:ins>
    </w:p>
    <w:p w14:paraId="0F4D2277" w14:textId="77777777" w:rsidR="00C0007E" w:rsidRDefault="005F52CD">
      <w:pPr>
        <w:ind w:firstLineChars="200" w:firstLine="420"/>
        <w:rPr>
          <w:ins w:id="11" w:author="RingDing" w:date="2022-06-21T11:34:00Z"/>
        </w:rPr>
      </w:pPr>
      <w:ins w:id="12" w:author="RingDing" w:date="2022-06-21T11:34:00Z">
        <w:r>
          <w:rPr>
            <w:rFonts w:hint="eastAsia"/>
          </w:rPr>
          <w:t>整个</w:t>
        </w:r>
        <w:r>
          <w:rPr>
            <w:rFonts w:hint="eastAsia"/>
          </w:rPr>
          <w:t>BP</w:t>
        </w:r>
        <w:r>
          <w:rPr>
            <w:rFonts w:hint="eastAsia"/>
          </w:rPr>
          <w:t>网络由若干层神经网络组成，</w:t>
        </w:r>
      </w:ins>
      <w:ins w:id="13" w:author="RingDing" w:date="2022-06-21T11:35:00Z">
        <w:r>
          <w:rPr>
            <w:rFonts w:hint="eastAsia"/>
          </w:rPr>
          <w:t>如图</w:t>
        </w:r>
      </w:ins>
      <w:ins w:id="14" w:author="RingDing" w:date="2022-06-21T13:23:00Z">
        <w:r>
          <w:rPr>
            <w:rFonts w:hint="eastAsia"/>
          </w:rPr>
          <w:t>所示，</w:t>
        </w:r>
      </w:ins>
      <w:ins w:id="15" w:author="RingDing" w:date="2022-06-21T11:34:00Z">
        <w:r>
          <w:rPr>
            <w:rFonts w:hint="eastAsia"/>
          </w:rPr>
          <w:t>第一层为输入层，最后一层为输出层，中间均为隐藏层，理论上来说，隐藏层层数越多代表网络越复杂。</w:t>
        </w:r>
      </w:ins>
    </w:p>
    <w:p w14:paraId="1D2FF30B" w14:textId="77777777" w:rsidR="00C0007E" w:rsidRDefault="005F52CD">
      <w:pPr>
        <w:ind w:firstLineChars="200" w:firstLine="420"/>
        <w:rPr>
          <w:ins w:id="16" w:author="RingDing" w:date="2022-06-21T11:53:00Z"/>
        </w:rPr>
      </w:pPr>
      <w:ins w:id="17" w:author="RingDing" w:date="2022-06-21T11:54:00Z">
        <w:r>
          <w:rPr>
            <w:rFonts w:hint="eastAsia"/>
          </w:rPr>
          <w:t>观察</w:t>
        </w:r>
        <w:r>
          <w:rPr>
            <w:rFonts w:hint="eastAsia"/>
          </w:rPr>
          <w:t>BP</w:t>
        </w:r>
        <w:r>
          <w:rPr>
            <w:rFonts w:hint="eastAsia"/>
          </w:rPr>
          <w:t>网络的</w:t>
        </w:r>
      </w:ins>
      <w:ins w:id="18" w:author="RingDing" w:date="2022-06-21T13:22:00Z">
        <w:r>
          <w:rPr>
            <w:rFonts w:hint="eastAsia"/>
          </w:rPr>
          <w:t>结</w:t>
        </w:r>
      </w:ins>
      <w:ins w:id="19" w:author="RingDing" w:date="2022-06-21T11:54:00Z">
        <w:r>
          <w:rPr>
            <w:rFonts w:hint="eastAsia"/>
          </w:rPr>
          <w:t>构图，</w:t>
        </w:r>
      </w:ins>
      <w:ins w:id="20" w:author="RingDing" w:date="2022-06-21T11:25:00Z">
        <w:r>
          <w:rPr>
            <w:rFonts w:hint="eastAsia"/>
          </w:rPr>
          <w:t>图中每个圆圈代表一个神经元</w:t>
        </w:r>
      </w:ins>
      <w:ins w:id="21" w:author="RingDing" w:date="2022-06-21T14:14:00Z">
        <w:r>
          <w:rPr>
            <w:rFonts w:hint="eastAsia"/>
          </w:rPr>
          <w:t>。</w:t>
        </w:r>
      </w:ins>
      <w:ins w:id="22" w:author="RingDing" w:date="2022-06-21T11:26:00Z">
        <w:r>
          <w:rPr>
            <w:rFonts w:hint="eastAsia"/>
          </w:rPr>
          <w:t>每个单向箭头代表神经元之间</w:t>
        </w:r>
      </w:ins>
      <w:ins w:id="23" w:author="RingDing" w:date="2022-06-21T11:55:00Z">
        <w:r>
          <w:rPr>
            <w:rFonts w:hint="eastAsia"/>
          </w:rPr>
          <w:t>计算时的数据流向。可以观察到，</w:t>
        </w:r>
        <w:r>
          <w:rPr>
            <w:rFonts w:hint="eastAsia"/>
          </w:rPr>
          <w:t>BP</w:t>
        </w:r>
        <w:r>
          <w:rPr>
            <w:rFonts w:hint="eastAsia"/>
          </w:rPr>
          <w:t>神经网络中，</w:t>
        </w:r>
      </w:ins>
      <w:ins w:id="24" w:author="RingDing" w:date="2022-06-21T11:53:00Z">
        <w:r>
          <w:rPr>
            <w:rFonts w:hint="eastAsia"/>
          </w:rPr>
          <w:t>相邻的层之间存在单向的计算关系，不存在跨层或者反向的计算关系。</w:t>
        </w:r>
      </w:ins>
      <w:ins w:id="25" w:author="RingDing" w:date="2022-06-21T11:33:00Z">
        <w:r>
          <w:rPr>
            <w:rFonts w:hint="eastAsia"/>
          </w:rPr>
          <w:t>数据从输入层传入</w:t>
        </w:r>
      </w:ins>
      <w:ins w:id="26" w:author="RingDing" w:date="2022-06-21T11:53:00Z">
        <w:r>
          <w:rPr>
            <w:rFonts w:hint="eastAsia"/>
          </w:rPr>
          <w:t>，</w:t>
        </w:r>
      </w:ins>
      <w:ins w:id="27" w:author="RingDing" w:date="2022-06-21T11:33:00Z">
        <w:r>
          <w:rPr>
            <w:rFonts w:hint="eastAsia"/>
          </w:rPr>
          <w:t>经过隐藏层的计算</w:t>
        </w:r>
      </w:ins>
      <w:ins w:id="28" w:author="RingDing" w:date="2022-06-21T11:53:00Z">
        <w:r>
          <w:rPr>
            <w:rFonts w:hint="eastAsia"/>
          </w:rPr>
          <w:t>，</w:t>
        </w:r>
      </w:ins>
      <w:ins w:id="29" w:author="RingDing" w:date="2022-06-21T11:33:00Z">
        <w:r>
          <w:rPr>
            <w:rFonts w:hint="eastAsia"/>
          </w:rPr>
          <w:t>到达输出层</w:t>
        </w:r>
      </w:ins>
      <w:ins w:id="30" w:author="RingDing" w:date="2022-06-21T11:53:00Z">
        <w:r>
          <w:rPr>
            <w:rFonts w:hint="eastAsia"/>
          </w:rPr>
          <w:t>并</w:t>
        </w:r>
      </w:ins>
      <w:ins w:id="31" w:author="RingDing" w:date="2022-06-21T11:43:00Z">
        <w:r>
          <w:rPr>
            <w:rFonts w:hint="eastAsia"/>
          </w:rPr>
          <w:t>输出最终结果</w:t>
        </w:r>
      </w:ins>
      <w:ins w:id="32" w:author="RingDing" w:date="2022-06-21T11:33:00Z">
        <w:r>
          <w:rPr>
            <w:rFonts w:hint="eastAsia"/>
          </w:rPr>
          <w:t>。</w:t>
        </w:r>
      </w:ins>
    </w:p>
    <w:p w14:paraId="538BAF3B" w14:textId="77777777" w:rsidR="00C0007E" w:rsidRDefault="005F52CD">
      <w:pPr>
        <w:ind w:firstLineChars="200" w:firstLine="420"/>
        <w:rPr>
          <w:ins w:id="33" w:author="RingDing" w:date="2022-06-21T13:20:00Z"/>
        </w:rPr>
      </w:pPr>
      <w:ins w:id="34" w:author="RingDing" w:date="2022-06-21T11:56:00Z">
        <w:r>
          <w:rPr>
            <w:rFonts w:hint="eastAsia"/>
          </w:rPr>
          <w:t>那具体数据进入输入层后，是如何计算的呢？</w:t>
        </w:r>
      </w:ins>
      <w:ins w:id="35" w:author="RingDing" w:date="2022-06-21T11:57:00Z">
        <w:r>
          <w:rPr>
            <w:rFonts w:hint="eastAsia"/>
          </w:rPr>
          <w:t>继续观察图中</w:t>
        </w:r>
      </w:ins>
      <w:ins w:id="36" w:author="RingDing" w:date="2022-06-21T11:22:00Z">
        <w:r>
          <w:rPr>
            <w:rFonts w:hint="eastAsia"/>
          </w:rPr>
          <w:t>每层</w:t>
        </w:r>
      </w:ins>
      <w:ins w:id="37" w:author="RingDing" w:date="2022-06-21T11:26:00Z">
        <w:r>
          <w:rPr>
            <w:rFonts w:hint="eastAsia"/>
          </w:rPr>
          <w:t>神经网络</w:t>
        </w:r>
      </w:ins>
      <w:ins w:id="38" w:author="RingDing" w:date="2022-06-21T11:57:00Z">
        <w:r>
          <w:rPr>
            <w:rFonts w:hint="eastAsia"/>
          </w:rPr>
          <w:t>的结构，它</w:t>
        </w:r>
      </w:ins>
      <w:ins w:id="39" w:author="RingDing" w:date="2022-06-21T11:22:00Z">
        <w:r>
          <w:rPr>
            <w:rFonts w:hint="eastAsia"/>
          </w:rPr>
          <w:t>由若干的神经元</w:t>
        </w:r>
      </w:ins>
      <w:ins w:id="40" w:author="RingDing" w:date="2022-06-21T11:45:00Z">
        <w:r>
          <w:rPr>
            <w:rFonts w:hint="eastAsia"/>
          </w:rPr>
          <w:t>和一个偏置</w:t>
        </w:r>
      </w:ins>
      <w:ins w:id="41" w:author="RingDing" w:date="2022-06-21T11:47:00Z">
        <w:r>
          <w:rPr>
            <w:rFonts w:hint="eastAsia"/>
          </w:rPr>
          <w:t>节点</w:t>
        </w:r>
      </w:ins>
      <w:ins w:id="42" w:author="RingDing" w:date="2022-06-21T11:57:00Z">
        <w:r>
          <w:rPr>
            <w:rFonts w:hint="eastAsia"/>
          </w:rPr>
          <w:t>b</w:t>
        </w:r>
      </w:ins>
      <w:ins w:id="43" w:author="RingDing" w:date="2022-06-21T11:46:00Z">
        <w:r>
          <w:rPr>
            <w:rFonts w:hint="eastAsia"/>
          </w:rPr>
          <w:t>（常量节点）</w:t>
        </w:r>
      </w:ins>
      <w:ins w:id="44" w:author="RingDing" w:date="2022-06-21T11:22:00Z">
        <w:r>
          <w:rPr>
            <w:rFonts w:hint="eastAsia"/>
          </w:rPr>
          <w:t>排列组成</w:t>
        </w:r>
      </w:ins>
      <w:ins w:id="45" w:author="RingDing" w:date="2022-06-21T14:16:00Z">
        <w:r>
          <w:rPr>
            <w:rFonts w:hint="eastAsia"/>
          </w:rPr>
          <w:t>。</w:t>
        </w:r>
      </w:ins>
      <w:ins w:id="46" w:author="RingDing" w:date="2022-06-21T11:58:00Z">
        <w:r>
          <w:rPr>
            <w:rFonts w:hint="eastAsia"/>
          </w:rPr>
          <w:t>实际计算过程中，</w:t>
        </w:r>
      </w:ins>
      <w:ins w:id="47" w:author="RingDing" w:date="2022-06-21T13:11:00Z">
        <w:r>
          <w:rPr>
            <w:rFonts w:hint="eastAsia"/>
          </w:rPr>
          <w:t>数据会被处理成数值</w:t>
        </w:r>
      </w:ins>
      <w:ins w:id="48" w:author="RingDing" w:date="2022-06-21T13:12:00Z">
        <w:r>
          <w:rPr>
            <w:rFonts w:hint="eastAsia"/>
          </w:rPr>
          <w:t>形式从输入层输出网络，</w:t>
        </w:r>
      </w:ins>
      <w:ins w:id="49" w:author="RingDing" w:date="2022-06-21T11:22:00Z">
        <w:r>
          <w:rPr>
            <w:rFonts w:hint="eastAsia"/>
          </w:rPr>
          <w:t>每个神经元</w:t>
        </w:r>
      </w:ins>
      <w:ins w:id="50" w:author="RingDing" w:date="2022-06-21T11:58:00Z">
        <w:r>
          <w:rPr>
            <w:rFonts w:hint="eastAsia"/>
          </w:rPr>
          <w:t>的位置将会被填充进</w:t>
        </w:r>
      </w:ins>
      <w:ins w:id="51" w:author="RingDing" w:date="2022-06-21T11:22:00Z">
        <w:r>
          <w:rPr>
            <w:rFonts w:hint="eastAsia"/>
          </w:rPr>
          <w:t>一个数值</w:t>
        </w:r>
      </w:ins>
      <w:ins w:id="52" w:author="RingDing" w:date="2022-06-21T13:12:00Z">
        <w:r>
          <w:rPr>
            <w:rFonts w:hint="eastAsia"/>
          </w:rPr>
          <w:t>，</w:t>
        </w:r>
      </w:ins>
      <w:ins w:id="53" w:author="RingDing" w:date="2022-06-21T11:50:00Z">
        <w:r>
          <w:rPr>
            <w:rFonts w:hint="eastAsia"/>
          </w:rPr>
          <w:t>接着数据</w:t>
        </w:r>
      </w:ins>
      <w:ins w:id="54" w:author="RingDing" w:date="2022-06-21T11:51:00Z">
        <w:r>
          <w:rPr>
            <w:rFonts w:hint="eastAsia"/>
          </w:rPr>
          <w:t>按照图中的箭头流向，传入隐藏层</w:t>
        </w:r>
      </w:ins>
      <w:ins w:id="55" w:author="RingDing" w:date="2022-06-21T13:12:00Z">
        <w:r>
          <w:rPr>
            <w:rFonts w:hint="eastAsia"/>
          </w:rPr>
          <w:t>进行计算</w:t>
        </w:r>
      </w:ins>
      <w:ins w:id="56" w:author="RingDing" w:date="2022-06-21T11:52:00Z">
        <w:r>
          <w:rPr>
            <w:rFonts w:hint="eastAsia"/>
          </w:rPr>
          <w:t>。</w:t>
        </w:r>
      </w:ins>
      <w:ins w:id="57" w:author="RingDing" w:date="2022-06-21T13:12:00Z">
        <w:r>
          <w:rPr>
            <w:rFonts w:hint="eastAsia"/>
          </w:rPr>
          <w:t>每个神经元节点进行相同形式的计算，</w:t>
        </w:r>
      </w:ins>
      <w:ins w:id="58" w:author="RingDing" w:date="2022-06-21T11:51:00Z">
        <w:r>
          <w:rPr>
            <w:rFonts w:hint="eastAsia"/>
          </w:rPr>
          <w:t>以图中第</w:t>
        </w:r>
        <w:r>
          <w:rPr>
            <w:rFonts w:hint="eastAsia"/>
          </w:rPr>
          <w:t>2</w:t>
        </w:r>
        <w:r>
          <w:rPr>
            <w:rFonts w:hint="eastAsia"/>
          </w:rPr>
          <w:t>层</w:t>
        </w:r>
      </w:ins>
      <w:ins w:id="59" w:author="RingDing" w:date="2022-06-21T11:52:00Z">
        <w:r>
          <w:rPr>
            <w:rFonts w:hint="eastAsia"/>
          </w:rPr>
          <w:t>的第一个节点为例，它的取值，为输</w:t>
        </w:r>
      </w:ins>
      <w:ins w:id="60" w:author="RingDing" w:date="2022-06-21T11:59:00Z">
        <w:r>
          <w:rPr>
            <w:rFonts w:hint="eastAsia"/>
          </w:rPr>
          <w:t>入层的每个神经元</w:t>
        </w:r>
      </w:ins>
      <w:ins w:id="61" w:author="RingDing" w:date="2022-06-21T13:13:00Z">
        <w:r>
          <w:rPr>
            <w:rFonts w:hint="eastAsia"/>
          </w:rPr>
          <w:t>数值</w:t>
        </w:r>
        <w:r>
          <w:rPr>
            <w:rFonts w:hint="eastAsia"/>
          </w:rPr>
          <w:t>a</w:t>
        </w:r>
      </w:ins>
      <w:ins w:id="62" w:author="RingDing" w:date="2022-06-21T11:59:00Z">
        <w:r>
          <w:rPr>
            <w:rFonts w:hint="eastAsia"/>
          </w:rPr>
          <w:t>乘以</w:t>
        </w:r>
      </w:ins>
      <w:ins w:id="63" w:author="RingDing" w:date="2022-06-21T12:00:00Z">
        <w:r>
          <w:rPr>
            <w:rFonts w:hint="eastAsia"/>
          </w:rPr>
          <w:t>对应的权值</w:t>
        </w:r>
      </w:ins>
      <w:ins w:id="64" w:author="RingDing" w:date="2022-06-21T13:13:00Z">
        <w:r>
          <w:rPr>
            <w:rFonts w:hint="eastAsia"/>
          </w:rPr>
          <w:t>w</w:t>
        </w:r>
      </w:ins>
      <w:ins w:id="65" w:author="RingDing" w:date="2022-06-21T12:00:00Z">
        <w:r>
          <w:rPr>
            <w:rFonts w:hint="eastAsia"/>
          </w:rPr>
          <w:t>，再加上</w:t>
        </w:r>
      </w:ins>
      <w:ins w:id="66" w:author="RingDing" w:date="2022-06-21T13:13:00Z">
        <w:r>
          <w:rPr>
            <w:rFonts w:hint="eastAsia"/>
          </w:rPr>
          <w:t>偏置</w:t>
        </w:r>
      </w:ins>
      <w:ins w:id="67" w:author="RingDing" w:date="2022-06-21T13:15:00Z">
        <w:r>
          <w:rPr>
            <w:rFonts w:hint="eastAsia"/>
          </w:rPr>
          <w:t>b</w:t>
        </w:r>
      </w:ins>
      <w:ins w:id="68" w:author="RingDing" w:date="2022-06-21T13:14:00Z">
        <w:r>
          <w:rPr>
            <w:rFonts w:hint="eastAsia"/>
          </w:rPr>
          <w:t>的和</w:t>
        </w:r>
      </w:ins>
      <w:ins w:id="69" w:author="RingDing" w:date="2022-06-21T13:15:00Z">
        <w:r>
          <w:rPr>
            <w:rFonts w:hint="eastAsia"/>
          </w:rPr>
          <w:t>，再经过激活函数转换后的结果。</w:t>
        </w:r>
      </w:ins>
      <w:ins w:id="70" w:author="RingDing" w:date="2022-06-21T13:34:00Z">
        <w:r>
          <w:rPr>
            <w:rFonts w:hint="eastAsia"/>
          </w:rPr>
          <w:t>这里的权值就是每个输入对应的权重，权重越大，</w:t>
        </w:r>
      </w:ins>
      <w:ins w:id="71" w:author="RingDing" w:date="2022-06-21T13:35:00Z">
        <w:r>
          <w:rPr>
            <w:rFonts w:hint="eastAsia"/>
          </w:rPr>
          <w:t>表示该输入对输出的影响越大</w:t>
        </w:r>
      </w:ins>
      <w:ins w:id="72" w:author="RingDing" w:date="2022-06-21T14:18:00Z">
        <w:r>
          <w:rPr>
            <w:rFonts w:hint="eastAsia"/>
          </w:rPr>
          <w:t>，</w:t>
        </w:r>
      </w:ins>
      <w:ins w:id="73" w:author="RingDing" w:date="2022-06-21T14:17:00Z">
        <w:r>
          <w:rPr>
            <w:rFonts w:hint="eastAsia"/>
          </w:rPr>
          <w:t>偏置节点可以认为是一个</w:t>
        </w:r>
      </w:ins>
      <w:ins w:id="74" w:author="RingDing" w:date="2022-06-21T17:04:00Z">
        <w:r>
          <w:rPr>
            <w:rFonts w:hint="eastAsia"/>
          </w:rPr>
          <w:t>输入</w:t>
        </w:r>
      </w:ins>
      <w:ins w:id="75" w:author="RingDing" w:date="2022-06-21T14:17:00Z">
        <w:r>
          <w:rPr>
            <w:rFonts w:hint="eastAsia"/>
          </w:rPr>
          <w:t>固定为</w:t>
        </w:r>
        <w:r>
          <w:rPr>
            <w:rFonts w:hint="eastAsia"/>
          </w:rPr>
          <w:t>1</w:t>
        </w:r>
        <w:r>
          <w:rPr>
            <w:rFonts w:hint="eastAsia"/>
          </w:rPr>
          <w:t>的“哑结点”</w:t>
        </w:r>
      </w:ins>
      <w:ins w:id="76" w:author="RingDing" w:date="2022-06-21T14:18:00Z">
        <w:r>
          <w:rPr>
            <w:rFonts w:hint="eastAsia"/>
          </w:rPr>
          <w:t>，这样</w:t>
        </w:r>
      </w:ins>
      <w:ins w:id="77" w:author="RingDing" w:date="2022-06-21T17:04:00Z">
        <w:r>
          <w:rPr>
            <w:rFonts w:hint="eastAsia"/>
          </w:rPr>
          <w:t>b</w:t>
        </w:r>
      </w:ins>
      <w:ins w:id="78" w:author="RingDing" w:date="2022-06-21T17:05:00Z">
        <w:r>
          <w:rPr>
            <w:rFonts w:hint="eastAsia"/>
          </w:rPr>
          <w:t>即可以看做</w:t>
        </w:r>
      </w:ins>
      <w:ins w:id="79" w:author="RingDing" w:date="2022-06-21T17:06:00Z">
        <w:r>
          <w:rPr>
            <w:rFonts w:hint="eastAsia"/>
          </w:rPr>
          <w:t>该</w:t>
        </w:r>
      </w:ins>
      <w:ins w:id="80" w:author="RingDing" w:date="2022-06-21T17:05:00Z">
        <w:r>
          <w:rPr>
            <w:rFonts w:hint="eastAsia"/>
          </w:rPr>
          <w:t>节点的权重，</w:t>
        </w:r>
      </w:ins>
      <w:ins w:id="81" w:author="RingDing" w:date="2022-06-21T14:19:00Z">
        <w:r>
          <w:rPr>
            <w:rFonts w:hint="eastAsia"/>
          </w:rPr>
          <w:t>后续权值</w:t>
        </w:r>
      </w:ins>
      <w:ins w:id="82" w:author="RingDing" w:date="2022-06-21T17:06:00Z">
        <w:r>
          <w:rPr>
            <w:rFonts w:hint="eastAsia"/>
          </w:rPr>
          <w:t>和偏置</w:t>
        </w:r>
      </w:ins>
      <w:ins w:id="83" w:author="RingDing" w:date="2022-06-21T14:19:00Z">
        <w:r>
          <w:rPr>
            <w:rFonts w:hint="eastAsia"/>
          </w:rPr>
          <w:t>的</w:t>
        </w:r>
      </w:ins>
      <w:ins w:id="84" w:author="RingDing" w:date="2022-06-21T14:20:00Z">
        <w:r>
          <w:rPr>
            <w:rFonts w:hint="eastAsia"/>
          </w:rPr>
          <w:t>学习</w:t>
        </w:r>
      </w:ins>
      <w:ins w:id="85" w:author="RingDing" w:date="2022-06-21T14:19:00Z">
        <w:r>
          <w:rPr>
            <w:rFonts w:hint="eastAsia"/>
          </w:rPr>
          <w:t>就可以统一称为权值</w:t>
        </w:r>
      </w:ins>
      <w:ins w:id="86" w:author="RingDing" w:date="2022-06-21T14:20:00Z">
        <w:r>
          <w:rPr>
            <w:rFonts w:hint="eastAsia"/>
          </w:rPr>
          <w:t>的学习</w:t>
        </w:r>
      </w:ins>
      <w:ins w:id="87" w:author="RingDing" w:date="2022-06-21T14:17:00Z">
        <w:r>
          <w:rPr>
            <w:rFonts w:hint="eastAsia"/>
          </w:rPr>
          <w:t>。</w:t>
        </w:r>
      </w:ins>
    </w:p>
    <w:p w14:paraId="30CE5A27" w14:textId="77777777" w:rsidR="00C0007E" w:rsidRDefault="005F52CD">
      <w:pPr>
        <w:ind w:firstLineChars="200" w:firstLine="420"/>
        <w:rPr>
          <w:ins w:id="88" w:author="RingDing" w:date="2022-06-21T11:22:00Z"/>
        </w:rPr>
      </w:pPr>
      <w:ins w:id="89" w:author="RingDing" w:date="2022-06-21T13:16:00Z">
        <w:r>
          <w:rPr>
            <w:rFonts w:hint="eastAsia"/>
          </w:rPr>
          <w:t>第二层的其他神经元也是一样的计算方式，由于权值</w:t>
        </w:r>
        <w:r>
          <w:rPr>
            <w:rFonts w:hint="eastAsia"/>
          </w:rPr>
          <w:t>w</w:t>
        </w:r>
        <w:r>
          <w:rPr>
            <w:rFonts w:hint="eastAsia"/>
          </w:rPr>
          <w:t>的取值不同，</w:t>
        </w:r>
      </w:ins>
      <w:ins w:id="90" w:author="RingDing" w:date="2022-06-21T13:17:00Z">
        <w:r>
          <w:rPr>
            <w:rFonts w:hint="eastAsia"/>
          </w:rPr>
          <w:t>第二层每个神经元得到的取值也不相同。第三层的每个神经元再</w:t>
        </w:r>
      </w:ins>
      <w:ins w:id="91" w:author="RingDing" w:date="2022-06-21T13:18:00Z">
        <w:r>
          <w:rPr>
            <w:rFonts w:hint="eastAsia"/>
          </w:rPr>
          <w:t>将第二层神经元得到的输出结果作为当前层的输入值，进行相同的计算，以此类推，直到得到输出层的结果。</w:t>
        </w:r>
      </w:ins>
      <w:ins w:id="92" w:author="RingDing" w:date="2022-06-21T13:19:00Z">
        <w:r>
          <w:rPr>
            <w:rFonts w:hint="eastAsia"/>
          </w:rPr>
          <w:t>将每层的神经元、权值、偏置等数值表示为矩阵的</w:t>
        </w:r>
      </w:ins>
      <w:ins w:id="93" w:author="RingDing" w:date="2022-06-21T13:20:00Z">
        <w:r>
          <w:rPr>
            <w:rFonts w:hint="eastAsia"/>
          </w:rPr>
          <w:t>形式，就得到了如下的计算公式。</w:t>
        </w:r>
      </w:ins>
    </w:p>
    <w:p w14:paraId="77655D56" w14:textId="77777777" w:rsidR="00C0007E" w:rsidRDefault="005F52CD">
      <w:pPr>
        <w:ind w:firstLineChars="200" w:firstLine="420"/>
      </w:pPr>
      <w:r>
        <w:rPr>
          <w:rFonts w:hint="eastAsia"/>
        </w:rPr>
        <w:t>各层节点关系如下</w:t>
      </w:r>
      <w:ins w:id="94" w:author="RingDing" w:date="2022-06-21T13:20:00Z">
        <w:r>
          <w:rPr>
            <w:rFonts w:hint="eastAsia"/>
          </w:rPr>
          <w:t>：</w:t>
        </w:r>
      </w:ins>
      <w:del w:id="95" w:author="RingDing" w:date="2022-06-21T13:20:00Z">
        <w:r>
          <w:rPr>
            <w:rFonts w:hint="eastAsia"/>
          </w:rPr>
          <w:delText>：</w:delText>
        </w:r>
      </w:del>
    </w:p>
    <w:p w14:paraId="06BA9DEA" w14:textId="77777777" w:rsidR="00C0007E" w:rsidRDefault="00F07B26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=input</m:t>
          </m:r>
        </m:oMath>
      </m:oMathPara>
    </w:p>
    <w:p w14:paraId="4048BC40" w14:textId="77777777" w:rsidR="00C0007E" w:rsidRDefault="00F07B26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k,k+1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416ABD77" w14:textId="77777777" w:rsidR="00C0007E" w:rsidRDefault="00F07B26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14:paraId="36F34C62" w14:textId="77777777" w:rsidR="00C0007E" w:rsidRDefault="005F52CD">
      <w:pPr>
        <w:ind w:firstLineChars="200" w:firstLine="420"/>
        <w:jc w:val="center"/>
        <w:rPr>
          <w:del w:id="96" w:author="RingDing" w:date="2022-06-21T13:31:00Z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output=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2EC61063" w14:textId="77777777" w:rsidR="00C0007E" w:rsidRDefault="005F52CD">
      <w:pPr>
        <w:ind w:firstLineChars="200" w:firstLine="360"/>
        <w:jc w:val="center"/>
        <w:rPr>
          <w:del w:id="97" w:author="RingDing" w:date="2022-06-21T13:31:00Z"/>
          <w:sz w:val="18"/>
        </w:rPr>
      </w:pPr>
      <w:del w:id="98" w:author="RingDing" w:date="2022-06-21T13:31:00Z">
        <w:r>
          <w:rPr>
            <w:rFonts w:hint="eastAsia"/>
            <w:sz w:val="18"/>
          </w:rPr>
          <w:delText>公式</w:delText>
        </w:r>
        <w:r>
          <w:rPr>
            <w:rFonts w:hint="eastAsia"/>
            <w:sz w:val="18"/>
          </w:rPr>
          <w:delText>1</w:delText>
        </w:r>
      </w:del>
    </w:p>
    <w:p w14:paraId="7F6F760F" w14:textId="77777777" w:rsidR="00C0007E" w:rsidRDefault="00C0007E">
      <w:pPr>
        <w:ind w:firstLineChars="200" w:firstLine="420"/>
        <w:jc w:val="center"/>
      </w:pPr>
    </w:p>
    <w:p w14:paraId="72112451" w14:textId="77777777" w:rsidR="00C0007E" w:rsidRDefault="005F52CD">
      <w:pPr>
        <w:ind w:firstLineChars="200" w:firstLine="420"/>
        <w:rPr>
          <w:sz w:val="22"/>
        </w:rPr>
      </w:pPr>
      <w:r>
        <w:rPr>
          <w:rFonts w:hint="eastAsia"/>
        </w:rPr>
        <w:t>其中</w:t>
      </w:r>
      <w:ins w:id="99" w:author="RingDing" w:date="2022-06-21T13:21:00Z">
        <w:r>
          <w:rPr>
            <w:rFonts w:hint="eastAsia"/>
          </w:rPr>
          <w:t>a</w:t>
        </w:r>
        <w:r>
          <w:rPr>
            <w:rFonts w:hint="eastAsia"/>
            <w:vertAlign w:val="superscript"/>
          </w:rPr>
          <w:t>1</w:t>
        </w:r>
        <w:r>
          <w:rPr>
            <w:rFonts w:hint="eastAsia"/>
          </w:rPr>
          <w:t>表示第一层，也就是输入层，</w:t>
        </w:r>
      </w:ins>
      <w:r>
        <w:t>a</w:t>
      </w:r>
      <w:r>
        <w:rPr>
          <w:vertAlign w:val="superscript"/>
        </w:rPr>
        <w:t>k</w:t>
      </w:r>
      <w:r>
        <w:rPr>
          <w:rFonts w:hint="eastAsia"/>
        </w:rPr>
        <w:t>为第</w:t>
      </w:r>
      <w:r>
        <w:t>k</w:t>
      </w:r>
      <w:r>
        <w:rPr>
          <w:rFonts w:hint="eastAsia"/>
        </w:rPr>
        <w:t>层的输入，</w:t>
      </w:r>
      <w:r>
        <w:rPr>
          <w:sz w:val="22"/>
        </w:rPr>
        <w:t>z</w:t>
      </w:r>
      <w:r>
        <w:rPr>
          <w:sz w:val="22"/>
          <w:vertAlign w:val="superscript"/>
        </w:rPr>
        <w:t>k</w:t>
      </w:r>
      <w:r>
        <w:rPr>
          <w:rFonts w:hint="eastAsia"/>
          <w:sz w:val="22"/>
        </w:rPr>
        <w:t>为第</w:t>
      </w:r>
      <w:r>
        <w:rPr>
          <w:sz w:val="22"/>
        </w:rPr>
        <w:t>k</w:t>
      </w:r>
      <w:r>
        <w:rPr>
          <w:rFonts w:hint="eastAsia"/>
          <w:sz w:val="22"/>
        </w:rPr>
        <w:t>层的输出，</w:t>
      </w:r>
      <w:r>
        <w:rPr>
          <w:sz w:val="22"/>
        </w:rPr>
        <w:t>w</w:t>
      </w:r>
      <w:r>
        <w:rPr>
          <w:sz w:val="22"/>
          <w:vertAlign w:val="superscript"/>
        </w:rPr>
        <w:t>k,k+1</w:t>
      </w:r>
      <w:r>
        <w:rPr>
          <w:rFonts w:hint="eastAsia"/>
          <w:sz w:val="22"/>
        </w:rPr>
        <w:t>其第</w:t>
      </w:r>
      <w:r>
        <w:rPr>
          <w:sz w:val="22"/>
        </w:rPr>
        <w:t>k</w:t>
      </w:r>
      <w:r>
        <w:rPr>
          <w:rFonts w:hint="eastAsia"/>
          <w:sz w:val="22"/>
        </w:rPr>
        <w:t>到</w:t>
      </w:r>
      <w:r>
        <w:rPr>
          <w:sz w:val="22"/>
        </w:rPr>
        <w:t>k</w:t>
      </w:r>
      <w:r>
        <w:rPr>
          <w:rFonts w:hint="eastAsia"/>
          <w:sz w:val="22"/>
        </w:rPr>
        <w:t>+</w:t>
      </w:r>
      <w:r>
        <w:rPr>
          <w:sz w:val="22"/>
        </w:rPr>
        <w:t>1</w:t>
      </w:r>
      <w:r>
        <w:rPr>
          <w:rFonts w:hint="eastAsia"/>
          <w:sz w:val="22"/>
        </w:rPr>
        <w:t>层的权值矩阵，</w:t>
      </w:r>
      <w:r>
        <w:rPr>
          <w:rFonts w:hint="eastAsia"/>
          <w:sz w:val="22"/>
        </w:rPr>
        <w:t>b</w:t>
      </w:r>
      <w:r>
        <w:rPr>
          <w:sz w:val="22"/>
          <w:vertAlign w:val="superscript"/>
        </w:rPr>
        <w:t>k</w:t>
      </w:r>
      <w:r>
        <w:rPr>
          <w:rFonts w:hint="eastAsia"/>
          <w:sz w:val="22"/>
        </w:rPr>
        <w:t>为</w:t>
      </w:r>
      <w:r>
        <w:rPr>
          <w:sz w:val="22"/>
        </w:rPr>
        <w:t>k</w:t>
      </w:r>
      <w:r>
        <w:rPr>
          <w:rFonts w:hint="eastAsia"/>
          <w:sz w:val="22"/>
        </w:rPr>
        <w:t>层的</w:t>
      </w:r>
      <w:del w:id="100" w:author="RingDing" w:date="2022-06-21T13:32:00Z">
        <w:r>
          <w:rPr>
            <w:sz w:val="22"/>
          </w:rPr>
          <w:delText>转置</w:delText>
        </w:r>
      </w:del>
      <w:ins w:id="101" w:author="RingDing" w:date="2022-06-21T13:32:00Z">
        <w:r>
          <w:rPr>
            <w:rFonts w:hint="eastAsia"/>
            <w:sz w:val="22"/>
          </w:rPr>
          <w:t>偏置</w:t>
        </w:r>
      </w:ins>
      <w:r>
        <w:rPr>
          <w:rFonts w:hint="eastAsia"/>
          <w:sz w:val="22"/>
        </w:rPr>
        <w:t>矩阵</w:t>
      </w:r>
      <w:ins w:id="102" w:author="RingDing" w:date="2022-06-21T11:15:00Z">
        <w:r>
          <w:rPr>
            <w:rFonts w:hint="eastAsia"/>
            <w:sz w:val="22"/>
          </w:rPr>
          <w:t>，</w:t>
        </w:r>
        <w:r>
          <w:rPr>
            <w:rFonts w:hint="eastAsia"/>
            <w:sz w:val="22"/>
          </w:rPr>
          <w:t>f</w:t>
        </w:r>
        <w:r>
          <w:rPr>
            <w:rFonts w:hint="eastAsia"/>
            <w:sz w:val="22"/>
          </w:rPr>
          <w:t>表示激活函数，通常是一个非线性函数</w:t>
        </w:r>
      </w:ins>
      <w:r>
        <w:rPr>
          <w:rFonts w:hint="eastAsia"/>
          <w:sz w:val="22"/>
        </w:rPr>
        <w:t>。</w:t>
      </w:r>
    </w:p>
    <w:p w14:paraId="16AB35D5" w14:textId="77777777" w:rsidR="00C0007E" w:rsidRDefault="005F52CD">
      <w:pPr>
        <w:ind w:firstLineChars="200" w:firstLine="440"/>
        <w:rPr>
          <w:del w:id="103" w:author="RingDing" w:date="2022-06-21T13:22:00Z"/>
        </w:rPr>
      </w:pPr>
      <w:del w:id="104" w:author="RingDing" w:date="2022-06-21T13:22:00Z">
        <w:r>
          <w:rPr>
            <w:rFonts w:hint="eastAsia"/>
            <w:sz w:val="22"/>
          </w:rPr>
          <w:delText>可以看出，输入信息是沿着神经网络，前向传播到输出层。</w:delText>
        </w:r>
      </w:del>
    </w:p>
    <w:p w14:paraId="413CF057" w14:textId="77777777" w:rsidR="00C0007E" w:rsidRDefault="005F52CD">
      <w:pPr>
        <w:pStyle w:val="3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训练学习</w:t>
      </w:r>
    </w:p>
    <w:p w14:paraId="59DD09C7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）更新</w:t>
      </w:r>
      <w:r>
        <w:rPr>
          <w:rFonts w:hint="eastAsia"/>
        </w:rPr>
        <w:t>weight</w:t>
      </w:r>
      <w:r>
        <w:rPr>
          <w:rFonts w:hint="eastAsia"/>
        </w:rPr>
        <w:t>矩阵中的权值</w:t>
      </w:r>
    </w:p>
    <w:p w14:paraId="0FCCFEC6" w14:textId="77777777" w:rsidR="00C0007E" w:rsidRDefault="005F52CD">
      <w:pPr>
        <w:ind w:firstLineChars="200" w:firstLine="420"/>
      </w:pPr>
      <w:r>
        <w:rPr>
          <w:rFonts w:hint="eastAsia"/>
        </w:rPr>
        <w:t>神经网络的学习过程就是不断调解神经网络的</w:t>
      </w:r>
      <w:ins w:id="105" w:author="RingDing" w:date="2022-06-21T13:24:00Z">
        <w:r>
          <w:rPr>
            <w:rFonts w:hint="eastAsia"/>
          </w:rPr>
          <w:t>参数（</w:t>
        </w:r>
      </w:ins>
      <w:r>
        <w:rPr>
          <w:rFonts w:hint="eastAsia"/>
        </w:rPr>
        <w:t>权值</w:t>
      </w:r>
      <w:ins w:id="106" w:author="RingDing" w:date="2022-06-21T13:24:00Z">
        <w:r>
          <w:rPr>
            <w:rFonts w:hint="eastAsia"/>
          </w:rPr>
          <w:t>w</w:t>
        </w:r>
        <w:r>
          <w:rPr>
            <w:rFonts w:hint="eastAsia"/>
          </w:rPr>
          <w:t>和偏置</w:t>
        </w:r>
        <w:r>
          <w:rPr>
            <w:rFonts w:hint="eastAsia"/>
          </w:rPr>
          <w:t>b</w:t>
        </w:r>
        <w:r>
          <w:rPr>
            <w:rFonts w:hint="eastAsia"/>
          </w:rPr>
          <w:t>）</w:t>
        </w:r>
      </w:ins>
      <w:r>
        <w:rPr>
          <w:rFonts w:hint="eastAsia"/>
        </w:rPr>
        <w:t>，</w:t>
      </w:r>
      <w:ins w:id="107" w:author="RingDing" w:date="2022-06-21T13:28:00Z">
        <w:r>
          <w:rPr>
            <w:rFonts w:hint="eastAsia"/>
          </w:rPr>
          <w:t>直到找到一组合适的参数值，</w:t>
        </w:r>
      </w:ins>
      <w:r>
        <w:rPr>
          <w:rFonts w:hint="eastAsia"/>
        </w:rPr>
        <w:t>使它的输入与输出满足需要的对应关系。</w:t>
      </w:r>
      <w:ins w:id="108" w:author="RingDing" w:date="2022-06-21T13:27:00Z">
        <w:r>
          <w:rPr>
            <w:rFonts w:hint="eastAsia"/>
          </w:rPr>
          <w:t>也就是当</w:t>
        </w:r>
      </w:ins>
      <w:ins w:id="109" w:author="RingDing" w:date="2022-06-21T13:26:00Z">
        <w:r>
          <w:rPr>
            <w:rFonts w:hint="eastAsia"/>
          </w:rPr>
          <w:t>输入某种固定模式的输</w:t>
        </w:r>
      </w:ins>
      <w:ins w:id="110" w:author="RingDing" w:date="2022-06-21T13:27:00Z">
        <w:r>
          <w:rPr>
            <w:rFonts w:hint="eastAsia"/>
          </w:rPr>
          <w:t>入，</w:t>
        </w:r>
        <w:r>
          <w:rPr>
            <w:rFonts w:hint="eastAsia"/>
          </w:rPr>
          <w:t>B</w:t>
        </w:r>
      </w:ins>
      <w:ins w:id="111" w:author="RingDing" w:date="2022-06-21T13:28:00Z">
        <w:r>
          <w:rPr>
            <w:rFonts w:hint="eastAsia"/>
          </w:rPr>
          <w:t>P</w:t>
        </w:r>
        <w:r>
          <w:rPr>
            <w:rFonts w:hint="eastAsia"/>
          </w:rPr>
          <w:t>网络</w:t>
        </w:r>
      </w:ins>
      <w:ins w:id="112" w:author="RingDing" w:date="2022-06-21T13:27:00Z">
        <w:r>
          <w:rPr>
            <w:rFonts w:hint="eastAsia"/>
          </w:rPr>
          <w:t>可以输出某个特定的输出</w:t>
        </w:r>
      </w:ins>
      <w:ins w:id="113" w:author="RingDing" w:date="2022-06-21T13:28:00Z">
        <w:r>
          <w:rPr>
            <w:rFonts w:hint="eastAsia"/>
          </w:rPr>
          <w:t>，</w:t>
        </w:r>
      </w:ins>
      <w:ins w:id="114" w:author="RingDing" w:date="2022-06-22T11:28:00Z">
        <w:r>
          <w:rPr>
            <w:rFonts w:hint="eastAsia"/>
          </w:rPr>
          <w:t>就</w:t>
        </w:r>
      </w:ins>
      <w:ins w:id="115" w:author="RingDing" w:date="2022-06-21T13:28:00Z">
        <w:r>
          <w:rPr>
            <w:rFonts w:hint="eastAsia"/>
          </w:rPr>
          <w:t>可以理解为</w:t>
        </w:r>
      </w:ins>
      <w:ins w:id="116" w:author="RingDing" w:date="2022-06-21T13:29:00Z">
        <w:r>
          <w:rPr>
            <w:rFonts w:hint="eastAsia"/>
          </w:rPr>
          <w:t>BP</w:t>
        </w:r>
        <w:r>
          <w:rPr>
            <w:rFonts w:hint="eastAsia"/>
          </w:rPr>
          <w:t>模型学习到了输入输出内在关联关系。</w:t>
        </w:r>
      </w:ins>
    </w:p>
    <w:p w14:paraId="46569F7C" w14:textId="77777777" w:rsidR="00C0007E" w:rsidRDefault="005F52CD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</w:t>
      </w:r>
      <w:del w:id="117" w:author="RingDing" w:date="2022-06-21T10:09:00Z">
        <w:r>
          <w:delText>时</w:delText>
        </w:r>
      </w:del>
      <w:ins w:id="118" w:author="RingDing" w:date="2022-06-21T10:09:00Z">
        <w:r>
          <w:rPr>
            <w:rFonts w:hint="eastAsia"/>
          </w:rPr>
          <w:t>是</w:t>
        </w:r>
      </w:ins>
      <w:r>
        <w:rPr>
          <w:rFonts w:hint="eastAsia"/>
        </w:rPr>
        <w:t>通过反向学习来调整权值，使误差变小。</w:t>
      </w:r>
      <w:r>
        <w:rPr>
          <w:rFonts w:hint="eastAsia"/>
        </w:rPr>
        <w:t>BP</w:t>
      </w:r>
      <w:r>
        <w:rPr>
          <w:rFonts w:hint="eastAsia"/>
        </w:rPr>
        <w:t>学习算法可归纳为：</w:t>
      </w:r>
    </w:p>
    <w:p w14:paraId="043142AC" w14:textId="77777777" w:rsidR="00C0007E" w:rsidRDefault="005F52CD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= -ε*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</m:oMath>
      </m:oMathPara>
    </w:p>
    <w:p w14:paraId="70D7862A" w14:textId="77777777" w:rsidR="00C0007E" w:rsidRDefault="00F07B26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</m:oMath>
      </m:oMathPara>
    </w:p>
    <w:p w14:paraId="1742F69E" w14:textId="77777777" w:rsidR="00C0007E" w:rsidRDefault="00F07B26">
      <w:pPr>
        <w:ind w:firstLineChars="200" w:firstLine="420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   (k=m-1,m-2,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>,2)</m:t>
          </m:r>
        </m:oMath>
      </m:oMathPara>
    </w:p>
    <w:p w14:paraId="7EFBBA86" w14:textId="77777777" w:rsidR="00C0007E" w:rsidRDefault="005F52CD">
      <w:pPr>
        <w:ind w:firstLineChars="200" w:firstLine="360"/>
        <w:jc w:val="center"/>
        <w:rPr>
          <w:del w:id="119" w:author="RingDing" w:date="2022-06-21T17:15:00Z"/>
          <w:sz w:val="18"/>
        </w:rPr>
      </w:pPr>
      <w:del w:id="120" w:author="RingDing" w:date="2022-06-21T17:15:00Z">
        <w:r>
          <w:rPr>
            <w:rFonts w:hint="eastAsia"/>
            <w:sz w:val="18"/>
          </w:rPr>
          <w:delText>公式</w:delText>
        </w:r>
        <w:r>
          <w:rPr>
            <w:rFonts w:hint="eastAsia"/>
            <w:sz w:val="18"/>
          </w:rPr>
          <w:delText>2</w:delText>
        </w:r>
      </w:del>
    </w:p>
    <w:p w14:paraId="1A2FB08D" w14:textId="77777777" w:rsidR="00C0007E" w:rsidRDefault="005F52CD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）更新</w:t>
      </w:r>
      <w:ins w:id="121" w:author="RingDing" w:date="2022-06-21T13:32:00Z">
        <w:r>
          <w:rPr>
            <w:rFonts w:hint="eastAsia"/>
          </w:rPr>
          <w:t>参数</w:t>
        </w:r>
      </w:ins>
      <w:del w:id="122" w:author="RingDing" w:date="2022-06-21T13:32:00Z">
        <w:r>
          <w:rPr>
            <w:rFonts w:hint="eastAsia"/>
          </w:rPr>
          <w:delText>阈值</w:delText>
        </w:r>
      </w:del>
    </w:p>
    <w:p w14:paraId="3294CD17" w14:textId="77777777" w:rsidR="00C0007E" w:rsidRDefault="005F52CD">
      <w:pPr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BP</w:t>
      </w:r>
      <w:r>
        <w:rPr>
          <w:rFonts w:hint="eastAsia"/>
        </w:rPr>
        <w:t>神经网络中，可以在每层单独设置一个没有输入、输出恒为</w:t>
      </w:r>
      <w:r>
        <w:rPr>
          <w:rFonts w:hint="eastAsia"/>
        </w:rPr>
        <w:t>1</w:t>
      </w:r>
      <w:r>
        <w:rPr>
          <w:rFonts w:hint="eastAsia"/>
        </w:rPr>
        <w:t>的偏置节点作为阈值，然后将</w:t>
      </w:r>
      <w:r>
        <w:rPr>
          <w:rFonts w:hint="eastAsia"/>
        </w:rPr>
        <w:t>weight</w:t>
      </w:r>
      <w:r>
        <w:rPr>
          <w:rFonts w:hint="eastAsia"/>
        </w:rPr>
        <w:t>矩阵扩展成</w:t>
      </w:r>
      <w:r>
        <w:rPr>
          <w:rFonts w:hint="eastAsia"/>
        </w:rPr>
        <w:t>weight</w:t>
      </w:r>
      <w:r>
        <w:rPr>
          <w:rFonts w:hint="eastAsia"/>
        </w:rPr>
        <w:t>’，只需像上一步中那样更新</w:t>
      </w:r>
      <w:r>
        <w:rPr>
          <w:rFonts w:hint="eastAsia"/>
        </w:rPr>
        <w:t>weight</w:t>
      </w:r>
      <w:r>
        <w:rPr>
          <w:rFonts w:hint="eastAsia"/>
        </w:rPr>
        <w:t>’即可，等价于下一层神经元的阈值是本层偏置节点输出的权值。</w:t>
      </w:r>
    </w:p>
    <w:p w14:paraId="118CCA38" w14:textId="77777777" w:rsidR="00C0007E" w:rsidRDefault="005F52CD">
      <w:pPr>
        <w:ind w:firstLineChars="200" w:firstLine="420"/>
        <w:jc w:val="left"/>
      </w:pPr>
      <w:r>
        <w:rPr>
          <w:rFonts w:hint="eastAsia"/>
        </w:rPr>
        <w:t>下面给出新的更新公式，这样可以不考虑阈值与权值在网络结构上的不同，用一个公式统一进行更新。</w:t>
      </w:r>
    </w:p>
    <w:p w14:paraId="6136782B" w14:textId="77777777" w:rsidR="00C0007E" w:rsidRDefault="005F52CD">
      <w:pPr>
        <w:ind w:firstLineChars="200" w:firstLine="420"/>
        <w:jc w:val="left"/>
      </w:pPr>
      <m:oMathPara>
        <m:oMath>
          <m:r>
            <w:rPr>
              <w:rFonts w:ascii="Cambria Math" w:hAnsi="Cambria Math" w:hint="eastAsia"/>
            </w:rPr>
            <m:t>由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weight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k.k+1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MS Gothic" w:hAnsi="Cambria Math" w:cs="MS Gothic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MS Gothic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MS Gothic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MS Gothic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MS Gothic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MS Gothic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MS Gothic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MS Gothic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k,k+1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weight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k,k+1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eqArr>
                    </m:e>
                  </m:d>
                </m:e>
              </m:eqArr>
            </m:e>
          </m:d>
        </m:oMath>
      </m:oMathPara>
    </w:p>
    <w:p w14:paraId="01AD01CF" w14:textId="77777777" w:rsidR="00C0007E" w:rsidRDefault="005F52CD">
      <w:pPr>
        <w:ind w:firstLineChars="200" w:firstLine="420"/>
        <w:jc w:val="left"/>
      </w:pPr>
      <m:oMathPara>
        <m:oMath>
          <m:r>
            <w:rPr>
              <w:rFonts w:ascii="Cambria Math" w:hAnsi="Cambria Math" w:hint="eastAsia"/>
            </w:rPr>
            <m:t>可得到，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weight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k,k+1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MS Gothic" w:hAnsi="Cambria Math" w:cs="MS Gothic"/>
            </w:rPr>
            <m:t>∙</m:t>
          </m:r>
          <m:sSub>
            <m:sSubPr>
              <m:ctrlPr>
                <w:rPr>
                  <w:rFonts w:ascii="Cambria Math" w:eastAsiaTheme="minorEastAsia" w:hAnsi="Cambria Math" w:cs="MS Gothic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MS Gothic" w:hint="eastAsia"/>
                </w:rPr>
                <m:t>Z</m:t>
              </m:r>
            </m:e>
            <m:sub>
              <m:r>
                <w:rPr>
                  <w:rFonts w:ascii="Cambria Math" w:eastAsiaTheme="minorEastAsia" w:hAnsi="Cambria Math" w:cs="MS Gothic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MS Gothic"/>
            </w:rPr>
            <m:t>+</m:t>
          </m:r>
          <m:sSub>
            <m:sSubPr>
              <m:ctrlPr>
                <w:rPr>
                  <w:rFonts w:ascii="Cambria Math" w:eastAsiaTheme="minorEastAsia" w:hAnsi="Cambria Math" w:cs="MS Gothic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MS Gothic"/>
                </w:rPr>
                <m:t>B</m:t>
              </m:r>
            </m:e>
            <m:sub>
              <m:r>
                <w:rPr>
                  <w:rFonts w:ascii="Cambria Math" w:eastAsiaTheme="minorEastAsia" w:hAnsi="Cambria Math" w:cs="MS Gothic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MS Gothic" w:hint="eastAsia"/>
            </w:rPr>
            <m:t>=</m:t>
          </m:r>
          <m:sSup>
            <m:sSupPr>
              <m:ctrlPr>
                <w:rPr>
                  <w:rFonts w:ascii="Cambria Math" w:eastAsiaTheme="minorEastAsia" w:hAnsi="Cambria Math" w:cs="MS Gothic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S Gothic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MS Gothic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MS Gothic"/>
                            </w:rPr>
                            <m:t>weight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MS Gothic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MS Gothic"/>
                        </w:rPr>
                        <m:t>k,k+1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MS Gothic"/>
                </w:rPr>
                <m:t>T</m:t>
              </m:r>
            </m:sup>
          </m:sSup>
          <m:r>
            <w:rPr>
              <w:rFonts w:ascii="Cambria Math" w:eastAsiaTheme="minorEastAsia" w:hAnsi="Cambria Math" w:cs="MS Gothic"/>
            </w:rPr>
            <m:t>∙</m:t>
          </m:r>
          <m:sSub>
            <m:sSubPr>
              <m:ctrlPr>
                <w:rPr>
                  <w:rFonts w:ascii="Cambria Math" w:eastAsiaTheme="minorEastAsia" w:hAnsi="Cambria Math" w:cs="MS Gothic"/>
                  <w:i/>
                </w:rPr>
              </m:ctrlPr>
            </m:sSubPr>
            <m:e>
              <m:r>
                <w:rPr>
                  <w:rFonts w:ascii="Cambria Math" w:eastAsiaTheme="minorEastAsia" w:hAnsi="Cambria Math" w:cs="MS Gothic"/>
                </w:rPr>
                <m:t>Z'</m:t>
              </m:r>
            </m:e>
            <m:sub>
              <m:r>
                <w:rPr>
                  <w:rFonts w:ascii="Cambria Math" w:eastAsiaTheme="minorEastAsia" w:hAnsi="Cambria Math" w:cs="MS Gothic"/>
                </w:rPr>
                <m:t>k</m:t>
              </m:r>
            </m:sub>
          </m:sSub>
        </m:oMath>
      </m:oMathPara>
    </w:p>
    <w:p w14:paraId="652B2329" w14:textId="77777777" w:rsidR="00C0007E" w:rsidRDefault="005F52CD">
      <w:pPr>
        <w:ind w:firstLineChars="200" w:firstLine="420"/>
        <w:jc w:val="left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代表层输入向量，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MS Gothic" w:hint="eastAsia"/>
              </w:rPr>
              <m:t>Z</m:t>
            </m:r>
          </m:e>
          <m:sub>
            <m:r>
              <w:rPr>
                <w:rFonts w:ascii="Cambria Math" w:eastAsiaTheme="minorEastAsia" w:hAnsi="Cambria Math" w:cs="MS Gothic"/>
              </w:rPr>
              <m:t>k</m:t>
            </m:r>
          </m:sub>
        </m:sSub>
      </m:oMath>
      <w:r>
        <w:rPr>
          <w:rFonts w:hint="eastAsia"/>
        </w:rPr>
        <w:t>代表</w:t>
      </w:r>
      <w:r>
        <w:rPr>
          <w:rFonts w:hint="eastAsia"/>
        </w:rPr>
        <w:t>k</w:t>
      </w:r>
      <w:r>
        <w:rPr>
          <w:rFonts w:hint="eastAsia"/>
        </w:rPr>
        <w:t>层输出向量，</w:t>
      </w:r>
      <m:oMath>
        <m:sSub>
          <m:sSubPr>
            <m:ctrlPr>
              <w:rPr>
                <w:rFonts w:ascii="Cambria Math" w:eastAsiaTheme="minorEastAsia" w:hAnsi="Cambria Math" w:cs="MS Gothic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MS Gothic"/>
              </w:rPr>
              <m:t>B</m:t>
            </m:r>
          </m:e>
          <m:sub>
            <m:r>
              <w:rPr>
                <w:rFonts w:ascii="Cambria Math" w:eastAsiaTheme="minorEastAsia" w:hAnsi="Cambria Math" w:cs="MS Gothic"/>
              </w:rPr>
              <m:t>k</m:t>
            </m:r>
          </m:sub>
        </m:sSub>
      </m:oMath>
      <w:r>
        <w:rPr>
          <w:rFonts w:hint="eastAsia"/>
        </w:rPr>
        <w:t>代表</w:t>
      </w:r>
      <w:r>
        <w:rPr>
          <w:rFonts w:hint="eastAsia"/>
        </w:rPr>
        <w:t>k</w:t>
      </w:r>
      <w:r>
        <w:rPr>
          <w:rFonts w:hint="eastAsia"/>
        </w:rPr>
        <w:t>层的阈值向量，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weight</m:t>
            </m:r>
          </m:e>
          <m:sub>
            <m:r>
              <w:rPr>
                <w:rFonts w:ascii="Cambria Math" w:hAnsi="Cambria Math"/>
              </w:rPr>
              <m:t>k.k+1</m:t>
            </m:r>
          </m:sub>
        </m:sSub>
      </m:oMath>
      <w:r>
        <w:rPr>
          <w:rFonts w:hint="eastAsia"/>
        </w:rPr>
        <w:t>代表</w:t>
      </w:r>
      <w:r>
        <w:rPr>
          <w:rFonts w:hint="eastAsia"/>
        </w:rPr>
        <w:t>k</w:t>
      </w:r>
      <w:r>
        <w:rPr>
          <w:rFonts w:hint="eastAsia"/>
        </w:rPr>
        <w:t>到</w:t>
      </w:r>
      <w:r>
        <w:rPr>
          <w:rFonts w:hint="eastAsia"/>
        </w:rPr>
        <w:t>k+</w:t>
      </w:r>
      <w:r>
        <w:t>1</w:t>
      </w:r>
      <w:r>
        <w:rPr>
          <w:rFonts w:hint="eastAsia"/>
        </w:rPr>
        <w:t>层的权值矩阵。</w:t>
      </w:r>
    </w:p>
    <w:p w14:paraId="42F0C83E" w14:textId="77777777" w:rsidR="00C0007E" w:rsidRDefault="005F52CD">
      <w:pPr>
        <w:pStyle w:val="2"/>
      </w:pPr>
      <w:r>
        <w:t xml:space="preserve">3.3 </w:t>
      </w:r>
      <w:r>
        <w:rPr>
          <w:rFonts w:hint="eastAsia"/>
        </w:rPr>
        <w:t>BP</w:t>
      </w:r>
      <w:r>
        <w:rPr>
          <w:rFonts w:hint="eastAsia"/>
        </w:rPr>
        <w:t>定理</w:t>
      </w:r>
    </w:p>
    <w:p w14:paraId="2A3ED608" w14:textId="77777777" w:rsidR="00C0007E" w:rsidRDefault="005F52CD">
      <w:pPr>
        <w:ind w:firstLine="432"/>
      </w:pPr>
      <w:r>
        <w:rPr>
          <w:rFonts w:hint="eastAsia"/>
        </w:rPr>
        <w:t>BP</w:t>
      </w:r>
      <w:r>
        <w:rPr>
          <w:rFonts w:hint="eastAsia"/>
        </w:rPr>
        <w:t>定理：给定任意ε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，对于任意的连续函数</w:t>
      </w:r>
      <w:r>
        <w:rPr>
          <w:rFonts w:hint="eastAsia"/>
        </w:rPr>
        <w:t>f</w:t>
      </w:r>
      <w:r>
        <w:rPr>
          <w:rFonts w:hint="eastAsia"/>
        </w:rPr>
        <w:t>，存在一个三层前向神经网络，可以在任意ε评分误差精度内逼近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14:paraId="47A5ACC6" w14:textId="77777777" w:rsidR="00C0007E" w:rsidRDefault="005F52CD">
      <w:pPr>
        <w:ind w:firstLine="432"/>
      </w:pPr>
      <w:r>
        <w:rPr>
          <w:rFonts w:hint="eastAsia"/>
        </w:rPr>
        <w:t>BP</w:t>
      </w:r>
      <w:r>
        <w:rPr>
          <w:rFonts w:hint="eastAsia"/>
        </w:rPr>
        <w:t>定理说明只要用三层</w:t>
      </w:r>
      <w:r>
        <w:rPr>
          <w:rFonts w:hint="eastAsia"/>
        </w:rPr>
        <w:t>BP</w:t>
      </w:r>
      <w:r>
        <w:rPr>
          <w:rFonts w:hint="eastAsia"/>
        </w:rPr>
        <w:t>网络就可以逼近一个任意连续函数，但可能需要大量的隐层神经元个数。为了减少神经元个数，也可以采用多层</w:t>
      </w:r>
      <w:r>
        <w:rPr>
          <w:rFonts w:hint="eastAsia"/>
        </w:rPr>
        <w:t>BP</w:t>
      </w:r>
      <w:r>
        <w:rPr>
          <w:rFonts w:hint="eastAsia"/>
        </w:rPr>
        <w:t>神经网络结构。</w:t>
      </w:r>
    </w:p>
    <w:p w14:paraId="39E206CA" w14:textId="77777777" w:rsidR="00C0007E" w:rsidRDefault="005F52CD">
      <w:pPr>
        <w:ind w:firstLine="432"/>
      </w:pPr>
      <w:r>
        <w:rPr>
          <w:rFonts w:hint="eastAsia"/>
        </w:rPr>
        <w:t>对于如何选择合适的</w:t>
      </w:r>
      <w:r>
        <w:rPr>
          <w:rFonts w:hint="eastAsia"/>
        </w:rPr>
        <w:t>BP</w:t>
      </w:r>
      <w:r>
        <w:rPr>
          <w:rFonts w:hint="eastAsia"/>
        </w:rPr>
        <w:t>神经网络隐层数和隐层神经元数，目前尚无有效的理论和方法</w:t>
      </w:r>
      <w:ins w:id="123" w:author="RingDing" w:date="2022-06-21T14:02:00Z">
        <w:r>
          <w:rPr>
            <w:rFonts w:hint="eastAsia"/>
          </w:rPr>
          <w:t>，可根据任务复杂度和自身经验，合理设置，</w:t>
        </w:r>
      </w:ins>
      <w:ins w:id="124" w:author="RingDing" w:date="2022-06-21T14:03:00Z">
        <w:r>
          <w:rPr>
            <w:rFonts w:hint="eastAsia"/>
          </w:rPr>
          <w:t>若没有得到理想结果，可再根据实际效果，适当调整网络结构</w:t>
        </w:r>
      </w:ins>
      <w:r>
        <w:rPr>
          <w:rFonts w:hint="eastAsia"/>
        </w:rPr>
        <w:t>。</w:t>
      </w:r>
    </w:p>
    <w:p w14:paraId="2F2B4B93" w14:textId="77777777" w:rsidR="00C0007E" w:rsidRDefault="005F52CD">
      <w:pPr>
        <w:pStyle w:val="2"/>
      </w:pPr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BP</w:t>
      </w:r>
      <w:r>
        <w:rPr>
          <w:rFonts w:hint="eastAsia"/>
        </w:rPr>
        <w:t>神经网络特点分析</w:t>
      </w:r>
    </w:p>
    <w:p w14:paraId="2AFF183A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）优点</w:t>
      </w:r>
    </w:p>
    <w:p w14:paraId="17512A09" w14:textId="77777777" w:rsidR="00C0007E" w:rsidRDefault="005F52CD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神经网络具有非线性映射能力、泛化能力、容错能力，允许输入样本中带有较大误差甚至个别错误。反应正确规律的知识来自全体样本，个别样本中的误差不能左右对权矩阵的调整。</w:t>
      </w:r>
    </w:p>
    <w:p w14:paraId="1FC66141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）缺陷</w:t>
      </w:r>
    </w:p>
    <w:p w14:paraId="188DC71E" w14:textId="77777777" w:rsidR="00C0007E" w:rsidRDefault="005F52CD">
      <w:pPr>
        <w:ind w:firstLine="420"/>
      </w:pPr>
      <w:r>
        <w:rPr>
          <w:rFonts w:hint="eastAsia"/>
        </w:rPr>
        <w:t>需要用梯度下降法来更新权值矩阵，这就要求目标函数和损失函数必须可微，而且如果一片区域比较平坦会花费较多时间进行训练</w:t>
      </w:r>
    </w:p>
    <w:p w14:paraId="121C8ED6" w14:textId="77777777" w:rsidR="00C0007E" w:rsidRDefault="005F52CD">
      <w:pPr>
        <w:ind w:firstLine="420"/>
      </w:pPr>
      <w:r>
        <w:rPr>
          <w:rFonts w:hint="eastAsia"/>
        </w:rPr>
        <w:t>构建网络需要的参数过多，而且参数的选择没有有效的方法。确定一个</w:t>
      </w:r>
      <w:r>
        <w:rPr>
          <w:rFonts w:hint="eastAsia"/>
        </w:rPr>
        <w:t>BP</w:t>
      </w:r>
      <w:r>
        <w:rPr>
          <w:rFonts w:hint="eastAsia"/>
        </w:rPr>
        <w:t>神经网络需要知道：网络的层数、每一层神经元的个数和权值。</w:t>
      </w:r>
    </w:p>
    <w:p w14:paraId="6CA05F69" w14:textId="77777777" w:rsidR="00C0007E" w:rsidRDefault="005F52CD">
      <w:pPr>
        <w:ind w:firstLine="420"/>
      </w:pPr>
      <w:r>
        <w:rPr>
          <w:rFonts w:hint="eastAsia"/>
        </w:rPr>
        <w:t>如果隐层神经元数量太多会引起过拟合，如果隐层神经元个数太少又可能会难以收敛。此外学习率的选择也是需要考虑。目前来说，对于参数的确定缺少一个简单有效的方法，所以导致算法很不稳定。</w:t>
      </w:r>
    </w:p>
    <w:p w14:paraId="5F793DC6" w14:textId="77777777" w:rsidR="00C0007E" w:rsidRDefault="005F52CD">
      <w:pPr>
        <w:ind w:firstLine="420"/>
      </w:pPr>
      <w:r>
        <w:rPr>
          <w:rFonts w:hint="eastAsia"/>
        </w:rPr>
        <w:t>属于监督学习，对于样本有较大依赖性，网络学习的逼近和推广能力与样本有很大关系，如果样本集合代表性差，样本矛盾多，存在冗余样本，网络就很难达到预期的性能；</w:t>
      </w:r>
    </w:p>
    <w:p w14:paraId="4943ADDF" w14:textId="77777777" w:rsidR="00C0007E" w:rsidRDefault="005F52CD">
      <w:pPr>
        <w:ind w:firstLine="420"/>
      </w:pPr>
      <w:r>
        <w:rPr>
          <w:rFonts w:hint="eastAsia"/>
        </w:rPr>
        <w:t>最后，由于权值是随机给定的，所以</w:t>
      </w:r>
      <w:r>
        <w:rPr>
          <w:rFonts w:hint="eastAsia"/>
        </w:rPr>
        <w:t>BP</w:t>
      </w:r>
      <w:r>
        <w:rPr>
          <w:rFonts w:hint="eastAsia"/>
        </w:rPr>
        <w:t>神经网络具有不可重现性。</w:t>
      </w:r>
    </w:p>
    <w:p w14:paraId="44720ECA" w14:textId="77777777" w:rsidR="00C0007E" w:rsidRDefault="005F52CD">
      <w:pPr>
        <w:pStyle w:val="1"/>
        <w:spacing w:line="380" w:lineRule="exact"/>
      </w:pPr>
      <w:bookmarkStart w:id="125" w:name="OLE_LINK7"/>
      <w:bookmarkStart w:id="126" w:name="OLE_LINK6"/>
      <w:r>
        <w:rPr>
          <w:rFonts w:hint="eastAsia"/>
        </w:rPr>
        <w:t>4</w:t>
      </w:r>
      <w:r>
        <w:rPr>
          <w:rFonts w:hint="eastAsia"/>
        </w:rPr>
        <w:t>实验步骤</w:t>
      </w:r>
    </w:p>
    <w:p w14:paraId="66AE3FDC" w14:textId="77777777" w:rsidR="00C0007E" w:rsidRDefault="005F52CD">
      <w:pPr>
        <w:pStyle w:val="2"/>
        <w:spacing w:line="380" w:lineRule="exact"/>
      </w:pPr>
      <w:r>
        <w:rPr>
          <w:rFonts w:hint="eastAsia"/>
        </w:rPr>
        <w:t>4.1</w:t>
      </w:r>
      <w:r>
        <w:rPr>
          <w:rFonts w:hint="eastAsia"/>
        </w:rPr>
        <w:t>安装依赖</w:t>
      </w:r>
    </w:p>
    <w:p w14:paraId="45D4CB04" w14:textId="77777777" w:rsidR="00C0007E" w:rsidRDefault="005F52CD">
      <w:pPr>
        <w:ind w:firstLineChars="200" w:firstLine="420"/>
      </w:pPr>
      <w:r>
        <w:rPr>
          <w:rFonts w:hint="eastAsia"/>
        </w:rPr>
        <w:t>本实验需要用到</w:t>
      </w:r>
      <w:r>
        <w:rPr>
          <w:rFonts w:hint="eastAsia"/>
        </w:rPr>
        <w:t>python</w:t>
      </w:r>
      <w:r>
        <w:rPr>
          <w:rFonts w:hint="eastAsia"/>
        </w:rPr>
        <w:t>的扩展程序库</w:t>
      </w:r>
      <w:r>
        <w:rPr>
          <w:rFonts w:hint="eastAsia"/>
        </w:rPr>
        <w:t>Numpy</w:t>
      </w:r>
      <w:r>
        <w:rPr>
          <w:rFonts w:hint="eastAsia"/>
        </w:rPr>
        <w:t>进行数值计算，如果没有安装过这个库，使用国内的清华</w:t>
      </w:r>
      <w:r>
        <w:rPr>
          <w:rFonts w:hint="eastAsia"/>
        </w:rPr>
        <w:t>pip</w:t>
      </w:r>
      <w:r>
        <w:rPr>
          <w:rFonts w:hint="eastAsia"/>
        </w:rPr>
        <w:t>源安装，命令如下：</w:t>
      </w:r>
    </w:p>
    <w:p w14:paraId="0F7D281B" w14:textId="77777777" w:rsidR="00C0007E" w:rsidRDefault="005F52CD">
      <w:pPr>
        <w:pStyle w:val="af2"/>
      </w:pPr>
      <w:ins w:id="127" w:author="RingDing" w:date="2022-06-20T16:31:00Z">
        <w:r>
          <w:rPr>
            <w:rFonts w:hint="eastAsia"/>
          </w:rPr>
          <w:t xml:space="preserve"># </w:t>
        </w:r>
      </w:ins>
      <w:r>
        <w:t xml:space="preserve">pip3 install numpy scipy matplotlib -i </w:t>
      </w:r>
      <w:r>
        <w:rPr>
          <w:rStyle w:val="af"/>
          <w:color w:val="auto"/>
          <w:rPrChange w:id="128" w:author="RingDing" w:date="2022-06-20T16:31:00Z">
            <w:rPr>
              <w:rStyle w:val="af"/>
            </w:rPr>
          </w:rPrChange>
        </w:rPr>
        <w:t>https://pypi.tuna.tsinghua.edu.cn/simple</w:t>
      </w:r>
    </w:p>
    <w:p w14:paraId="4F784A81" w14:textId="77777777" w:rsidR="00C0007E" w:rsidRDefault="005F52CD">
      <w:pPr>
        <w:ind w:firstLine="420"/>
      </w:pPr>
      <w:r>
        <w:rPr>
          <w:rFonts w:hint="eastAsia"/>
        </w:rPr>
        <w:t>导入需要的库。</w:t>
      </w:r>
    </w:p>
    <w:p w14:paraId="54CF27A1" w14:textId="77777777" w:rsidR="00C0007E" w:rsidRDefault="005F52CD">
      <w:pPr>
        <w:pStyle w:val="af2"/>
      </w:pPr>
      <w:r>
        <w:t>import numpy as np</w:t>
      </w:r>
    </w:p>
    <w:p w14:paraId="2A30337E" w14:textId="77777777" w:rsidR="00C0007E" w:rsidRDefault="005F52CD">
      <w:pPr>
        <w:pStyle w:val="af2"/>
      </w:pPr>
      <w:r>
        <w:t>from time import time</w:t>
      </w:r>
    </w:p>
    <w:p w14:paraId="163420BF" w14:textId="77777777" w:rsidR="00C0007E" w:rsidRDefault="005F52CD">
      <w:pPr>
        <w:pStyle w:val="2"/>
      </w:pPr>
      <w:r>
        <w:rPr>
          <w:rFonts w:hint="eastAsia"/>
        </w:rPr>
        <w:t>4</w:t>
      </w:r>
      <w:r>
        <w:t>.</w:t>
      </w:r>
      <w:bookmarkEnd w:id="125"/>
      <w:bookmarkEnd w:id="126"/>
      <w:r>
        <w:t>2</w:t>
      </w:r>
      <w:r>
        <w:rPr>
          <w:rFonts w:hint="eastAsia"/>
        </w:rPr>
        <w:t>计算激励函数</w:t>
      </w:r>
    </w:p>
    <w:p w14:paraId="68D90D29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Sigmoid</w:t>
      </w:r>
      <w:r>
        <w:rPr>
          <w:rFonts w:hint="eastAsia"/>
        </w:rPr>
        <w:t>函数及其导数</w:t>
      </w:r>
    </w:p>
    <w:p w14:paraId="69DACC90" w14:textId="77777777" w:rsidR="00C0007E" w:rsidRDefault="005F52CD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激励函数</w:t>
      </w:r>
      <w:r>
        <w:rPr>
          <w:rFonts w:hint="eastAsia"/>
        </w:rPr>
        <w:t>sigmoid</w:t>
      </w:r>
    </w:p>
    <w:p w14:paraId="09E69505" w14:textId="77777777" w:rsidR="00C0007E" w:rsidRDefault="005F52CD">
      <w:pPr>
        <w:pStyle w:val="af2"/>
      </w:pPr>
      <w:r>
        <w:t>def sigmoid(x):</w:t>
      </w:r>
    </w:p>
    <w:p w14:paraId="6DEF9916" w14:textId="77777777" w:rsidR="00C0007E" w:rsidRDefault="005F52CD">
      <w:pPr>
        <w:pStyle w:val="af2"/>
      </w:pPr>
      <w:r>
        <w:t xml:space="preserve">    return 1 / (1 + np.exp(-x))</w:t>
      </w:r>
    </w:p>
    <w:p w14:paraId="1BD0CAA5" w14:textId="77777777" w:rsidR="00C0007E" w:rsidRDefault="005F52CD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激励函数导数</w:t>
      </w:r>
      <w:r>
        <w:rPr>
          <w:rFonts w:hint="eastAsia"/>
        </w:rPr>
        <w:t>sigmoid_d</w:t>
      </w:r>
    </w:p>
    <w:p w14:paraId="33FAD3EA" w14:textId="77777777" w:rsidR="00C0007E" w:rsidRDefault="005F52CD">
      <w:pPr>
        <w:pStyle w:val="af2"/>
      </w:pPr>
      <w:r>
        <w:t>def sigmoid_d(x):</w:t>
      </w:r>
    </w:p>
    <w:p w14:paraId="38A085C9" w14:textId="77777777" w:rsidR="00C0007E" w:rsidRDefault="005F52CD">
      <w:pPr>
        <w:pStyle w:val="af2"/>
      </w:pPr>
      <w:r>
        <w:t xml:space="preserve">    return x * (1 - x)</w:t>
      </w:r>
    </w:p>
    <w:p w14:paraId="01393854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tanh</w:t>
      </w:r>
      <w:r>
        <w:rPr>
          <w:rFonts w:hint="eastAsia"/>
        </w:rPr>
        <w:t>函数及其导数</w:t>
      </w:r>
    </w:p>
    <w:p w14:paraId="0B32ACDC" w14:textId="77777777" w:rsidR="00C0007E" w:rsidRDefault="005F52CD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激励函数</w:t>
      </w:r>
      <w:r>
        <w:rPr>
          <w:rFonts w:hint="eastAsia"/>
        </w:rPr>
        <w:t>tanh</w:t>
      </w:r>
    </w:p>
    <w:p w14:paraId="321E2C32" w14:textId="77777777" w:rsidR="00C0007E" w:rsidRDefault="005F52CD">
      <w:pPr>
        <w:pStyle w:val="af2"/>
      </w:pPr>
      <w:r>
        <w:t>def tanh(x):</w:t>
      </w:r>
    </w:p>
    <w:p w14:paraId="4A9248F3" w14:textId="77777777" w:rsidR="00C0007E" w:rsidRDefault="005F52CD">
      <w:pPr>
        <w:pStyle w:val="af2"/>
      </w:pPr>
      <w:r>
        <w:t xml:space="preserve">    return np.tanh(x)</w:t>
      </w:r>
    </w:p>
    <w:p w14:paraId="69057F1C" w14:textId="77777777" w:rsidR="00C0007E" w:rsidRDefault="005F52CD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激励函数导数</w:t>
      </w:r>
      <w:r>
        <w:rPr>
          <w:rFonts w:hint="eastAsia"/>
        </w:rPr>
        <w:t>tanh_d</w:t>
      </w:r>
    </w:p>
    <w:p w14:paraId="12EA3BD4" w14:textId="77777777" w:rsidR="00C0007E" w:rsidRDefault="005F52CD">
      <w:pPr>
        <w:pStyle w:val="af2"/>
      </w:pPr>
      <w:r>
        <w:t>def tanh_d(x):</w:t>
      </w:r>
    </w:p>
    <w:p w14:paraId="3F05E1A6" w14:textId="77777777" w:rsidR="00C0007E" w:rsidRDefault="005F52CD">
      <w:pPr>
        <w:pStyle w:val="af2"/>
        <w:rPr>
          <w:ins w:id="129" w:author="RingDing" w:date="2022-06-20T16:44:00Z"/>
        </w:rPr>
      </w:pPr>
      <w:r>
        <w:t xml:space="preserve">    return 1.0 - np.tanh(x) * np.tanh(x)</w:t>
      </w:r>
    </w:p>
    <w:p w14:paraId="5FAE6888" w14:textId="77777777" w:rsidR="00C0007E" w:rsidDel="005F52CD" w:rsidRDefault="005F52CD">
      <w:pPr>
        <w:numPr>
          <w:ilvl w:val="0"/>
          <w:numId w:val="3"/>
          <w:ins w:id="130" w:author="RingDing" w:date="2022-06-22T11:19:00Z"/>
        </w:numPr>
        <w:tabs>
          <w:tab w:val="center" w:pos="4139"/>
          <w:tab w:val="right" w:pos="8335"/>
        </w:tabs>
        <w:rPr>
          <w:ins w:id="131" w:author="RingDing" w:date="2022-06-22T11:19:00Z"/>
          <w:del w:id="132" w:author="刘宪晗" w:date="2022-06-22T12:05:00Z"/>
        </w:rPr>
        <w:pPrChange w:id="133" w:author="RingDing" w:date="2022-06-22T11:19:00Z">
          <w:pPr>
            <w:pStyle w:val="af2"/>
          </w:pPr>
        </w:pPrChange>
      </w:pPr>
      <w:commentRangeStart w:id="134"/>
      <w:ins w:id="135" w:author="RingDing" w:date="2022-06-22T10:49:00Z">
        <w:del w:id="136" w:author="刘宪晗" w:date="2022-06-22T12:05:00Z">
          <w:r w:rsidDel="005F52CD">
            <w:rPr>
              <w:rFonts w:hint="eastAsia"/>
            </w:rPr>
            <w:lastRenderedPageBreak/>
            <w:delText>找出</w:delText>
          </w:r>
        </w:del>
      </w:ins>
      <w:commentRangeEnd w:id="134"/>
      <w:r>
        <w:rPr>
          <w:rStyle w:val="af4"/>
        </w:rPr>
        <w:commentReference w:id="134"/>
      </w:r>
      <w:ins w:id="137" w:author="RingDing" w:date="2022-06-22T10:49:00Z">
        <w:del w:id="138" w:author="刘宪晗" w:date="2022-06-22T12:05:00Z">
          <w:r w:rsidDel="005F52CD">
            <w:rPr>
              <w:rFonts w:hint="eastAsia"/>
            </w:rPr>
            <w:delText>训练数据的最大值</w:delText>
          </w:r>
        </w:del>
      </w:ins>
    </w:p>
    <w:p w14:paraId="40ED1155" w14:textId="77777777" w:rsidR="00C0007E" w:rsidDel="005F52CD" w:rsidRDefault="00C0007E">
      <w:pPr>
        <w:numPr>
          <w:ilvl w:val="255"/>
          <w:numId w:val="0"/>
        </w:numPr>
        <w:rPr>
          <w:ins w:id="139" w:author="RingDing" w:date="2022-06-22T10:49:00Z"/>
          <w:del w:id="140" w:author="刘宪晗" w:date="2022-06-22T12:05:00Z"/>
        </w:rPr>
        <w:pPrChange w:id="141" w:author="RingDing" w:date="2022-06-22T11:19:00Z">
          <w:pPr>
            <w:pStyle w:val="af2"/>
          </w:pPr>
        </w:pPrChange>
      </w:pPr>
    </w:p>
    <w:p w14:paraId="61BEC13E" w14:textId="77777777" w:rsidR="00C0007E" w:rsidDel="005F52CD" w:rsidRDefault="005F52CD">
      <w:pPr>
        <w:pStyle w:val="af2"/>
        <w:rPr>
          <w:ins w:id="142" w:author="RingDing" w:date="2022-06-22T10:49:00Z"/>
          <w:del w:id="143" w:author="刘宪晗" w:date="2022-06-22T12:05:00Z"/>
        </w:rPr>
      </w:pPr>
      <w:ins w:id="144" w:author="RingDing" w:date="2022-06-22T10:49:00Z">
        <w:del w:id="145" w:author="刘宪晗" w:date="2022-06-22T12:05:00Z">
          <w:r w:rsidDel="005F52CD">
            <w:delText>def find_max(case, label):</w:delText>
          </w:r>
        </w:del>
      </w:ins>
    </w:p>
    <w:p w14:paraId="6E085FC8" w14:textId="77777777" w:rsidR="00C0007E" w:rsidDel="005F52CD" w:rsidRDefault="005F52CD">
      <w:pPr>
        <w:pStyle w:val="af2"/>
        <w:rPr>
          <w:ins w:id="146" w:author="RingDing" w:date="2022-06-22T10:49:00Z"/>
          <w:del w:id="147" w:author="刘宪晗" w:date="2022-06-22T12:05:00Z"/>
        </w:rPr>
      </w:pPr>
      <w:ins w:id="148" w:author="RingDing" w:date="2022-06-22T10:49:00Z">
        <w:del w:id="149" w:author="刘宪晗" w:date="2022-06-22T12:05:00Z">
          <w:r w:rsidDel="005F52CD">
            <w:delText xml:space="preserve">    a = case.max()</w:delText>
          </w:r>
        </w:del>
      </w:ins>
    </w:p>
    <w:p w14:paraId="524F69F3" w14:textId="77777777" w:rsidR="00C0007E" w:rsidDel="005F52CD" w:rsidRDefault="005F52CD">
      <w:pPr>
        <w:pStyle w:val="af2"/>
        <w:rPr>
          <w:ins w:id="150" w:author="RingDing" w:date="2022-06-22T10:49:00Z"/>
          <w:del w:id="151" w:author="刘宪晗" w:date="2022-06-22T12:05:00Z"/>
        </w:rPr>
      </w:pPr>
      <w:ins w:id="152" w:author="RingDing" w:date="2022-06-22T10:49:00Z">
        <w:del w:id="153" w:author="刘宪晗" w:date="2022-06-22T12:05:00Z">
          <w:r w:rsidDel="005F52CD">
            <w:delText xml:space="preserve">    b = label.max()</w:delText>
          </w:r>
        </w:del>
      </w:ins>
    </w:p>
    <w:p w14:paraId="4BA07781" w14:textId="77777777" w:rsidR="00C0007E" w:rsidDel="005F52CD" w:rsidRDefault="005F52CD">
      <w:pPr>
        <w:pStyle w:val="af2"/>
        <w:rPr>
          <w:del w:id="154" w:author="刘宪晗" w:date="2022-06-22T12:05:00Z"/>
        </w:rPr>
      </w:pPr>
      <w:ins w:id="155" w:author="RingDing" w:date="2022-06-22T10:49:00Z">
        <w:del w:id="156" w:author="刘宪晗" w:date="2022-06-22T12:05:00Z">
          <w:r w:rsidDel="005F52CD">
            <w:delText xml:space="preserve">    return max(a, b)</w:delText>
          </w:r>
        </w:del>
      </w:ins>
    </w:p>
    <w:p w14:paraId="66155CBD" w14:textId="77777777" w:rsidR="00C0007E" w:rsidRDefault="005F52CD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建立</w:t>
      </w:r>
      <w:r>
        <w:rPr>
          <w:rFonts w:hint="eastAsia"/>
        </w:rPr>
        <w:t>BP</w:t>
      </w:r>
      <w:r>
        <w:rPr>
          <w:rFonts w:hint="eastAsia"/>
        </w:rPr>
        <w:t>神经网络模型</w:t>
      </w:r>
    </w:p>
    <w:p w14:paraId="5C93A66F" w14:textId="77777777" w:rsidR="00C0007E" w:rsidRDefault="005F52CD">
      <w:pPr>
        <w:ind w:firstLineChars="200" w:firstLine="420"/>
      </w:pPr>
      <w:r>
        <w:rPr>
          <w:rFonts w:hint="eastAsia"/>
        </w:rPr>
        <w:t>建立一个</w:t>
      </w:r>
      <w:r>
        <w:rPr>
          <w:rFonts w:hint="eastAsia"/>
        </w:rPr>
        <w:t>BP_NN</w:t>
      </w:r>
      <w:r>
        <w:rPr>
          <w:rFonts w:hint="eastAsia"/>
        </w:rPr>
        <w:t>类，包含的成员函数如下：</w:t>
      </w:r>
    </w:p>
    <w:p w14:paraId="2764E01E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）网络模型对象的构造函数</w:t>
      </w:r>
      <w:r>
        <w:t>__init__(self, layers, w, activation=tanh, activation_d=tanh_d)</w:t>
      </w:r>
    </w:p>
    <w:p w14:paraId="63F6B909" w14:textId="77777777" w:rsidR="00C0007E" w:rsidRDefault="005F52CD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layers</w:t>
      </w:r>
      <w:r>
        <w:rPr>
          <w:rFonts w:hint="eastAsia"/>
        </w:rPr>
        <w:t>中保存的信息（</w:t>
      </w:r>
      <w:r>
        <w:rPr>
          <w:rFonts w:hint="eastAsia"/>
        </w:rPr>
        <w:t>layers</w:t>
      </w:r>
      <w:r>
        <w:rPr>
          <w:rFonts w:hint="eastAsia"/>
        </w:rPr>
        <w:t>），构建网络层次结构，例如，</w:t>
      </w:r>
      <w:r>
        <w:rPr>
          <w:rFonts w:hint="eastAsia"/>
        </w:rPr>
        <w:t>layers</w:t>
      </w:r>
      <w:r>
        <w:t>=[63,</w:t>
      </w:r>
      <w:r>
        <w:rPr>
          <w:rFonts w:hint="eastAsia"/>
        </w:rPr>
        <w:t>9</w:t>
      </w:r>
      <w:r>
        <w:t>,3,10]</w:t>
      </w:r>
      <w:r>
        <w:rPr>
          <w:rFonts w:hint="eastAsia"/>
        </w:rPr>
        <w:t>表示要构造的神经网络一共有四层，输入层有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的节点，第一隐层有</w:t>
      </w:r>
      <w:r>
        <w:rPr>
          <w:rFonts w:hint="eastAsia"/>
        </w:rPr>
        <w:t>9</w:t>
      </w:r>
      <w:r>
        <w:rPr>
          <w:rFonts w:hint="eastAsia"/>
        </w:rPr>
        <w:t>个节点，第二隐层有</w:t>
      </w:r>
      <w:r>
        <w:rPr>
          <w:rFonts w:hint="eastAsia"/>
        </w:rPr>
        <w:t>3</w:t>
      </w:r>
      <w:r>
        <w:rPr>
          <w:rFonts w:hint="eastAsia"/>
        </w:rPr>
        <w:t>个节点，输出层有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个节点。</w:t>
      </w:r>
    </w:p>
    <w:p w14:paraId="0B257BD1" w14:textId="77777777" w:rsidR="00C0007E" w:rsidRDefault="005F52CD">
      <w:pPr>
        <w:ind w:firstLineChars="200" w:firstLine="420"/>
      </w:pPr>
      <w:r>
        <w:rPr>
          <w:rFonts w:hint="eastAsia"/>
        </w:rPr>
        <w:t>根据网络结构中每层的节点数设置权重矩阵，并给权重矩阵以一个期望为</w:t>
      </w:r>
      <w:r>
        <w:rPr>
          <w:rFonts w:hint="eastAsia"/>
        </w:rPr>
        <w:t>0,</w:t>
      </w:r>
      <w:r>
        <w:rPr>
          <w:rFonts w:hint="eastAsia"/>
        </w:rPr>
        <w:t>范围在</w:t>
      </w:r>
      <w:r>
        <w:rPr>
          <w:rFonts w:hint="eastAsia"/>
        </w:rPr>
        <w:t>[-w,w]</w:t>
      </w:r>
      <w:r>
        <w:rPr>
          <w:rFonts w:hint="eastAsia"/>
        </w:rPr>
        <w:t>的随机分布赋初始值（</w:t>
      </w:r>
      <w:r>
        <w:rPr>
          <w:rFonts w:hint="eastAsia"/>
        </w:rPr>
        <w:t>w&lt;</w:t>
      </w:r>
      <w:r>
        <w:t>1</w:t>
      </w:r>
      <w:r>
        <w:rPr>
          <w:rFonts w:hint="eastAsia"/>
        </w:rPr>
        <w:t>）。</w:t>
      </w:r>
    </w:p>
    <w:p w14:paraId="380BC9D5" w14:textId="77777777" w:rsidR="00C0007E" w:rsidRDefault="005F52CD">
      <w:pPr>
        <w:ind w:firstLineChars="200" w:firstLine="420"/>
      </w:pPr>
      <w:r>
        <w:rPr>
          <w:rFonts w:hint="eastAsia"/>
        </w:rPr>
        <w:t>例如，输入层有</w:t>
      </w:r>
      <w:r>
        <w:rPr>
          <w:rFonts w:hint="eastAsia"/>
        </w:rPr>
        <w:t>i</w:t>
      </w:r>
      <w:r>
        <w:rPr>
          <w:rFonts w:hint="eastAsia"/>
        </w:rPr>
        <w:t>个输入、</w:t>
      </w:r>
      <w:r>
        <w:rPr>
          <w:rFonts w:hint="eastAsia"/>
        </w:rPr>
        <w:t>1</w:t>
      </w:r>
      <w:r>
        <w:rPr>
          <w:rFonts w:hint="eastAsia"/>
        </w:rPr>
        <w:t>个偏置，第一个隐层有</w:t>
      </w:r>
      <w:r>
        <w:rPr>
          <w:rFonts w:hint="eastAsia"/>
        </w:rPr>
        <w:t>j</w:t>
      </w:r>
      <w:r>
        <w:rPr>
          <w:rFonts w:hint="eastAsia"/>
        </w:rPr>
        <w:t>个节点、</w:t>
      </w:r>
      <w:r>
        <w:rPr>
          <w:rFonts w:hint="eastAsia"/>
        </w:rPr>
        <w:t>1</w:t>
      </w:r>
      <w:r>
        <w:rPr>
          <w:rFonts w:hint="eastAsia"/>
        </w:rPr>
        <w:t>个偏置，则输入层是</w:t>
      </w:r>
      <w:r>
        <w:rPr>
          <w:rFonts w:hint="eastAsia"/>
        </w:rPr>
        <w:t>1*</w:t>
      </w:r>
      <w:r>
        <w:rPr>
          <w:rFonts w:hint="eastAsia"/>
        </w:rPr>
        <w:t>（</w:t>
      </w:r>
      <w:r>
        <w:rPr>
          <w:rFonts w:hint="eastAsia"/>
        </w:rPr>
        <w:t>i+1</w:t>
      </w:r>
      <w:r>
        <w:rPr>
          <w:rFonts w:hint="eastAsia"/>
        </w:rPr>
        <w:t>）矩阵，第一个隐层是</w:t>
      </w:r>
      <w:r>
        <w:rPr>
          <w:rFonts w:hint="eastAsia"/>
        </w:rPr>
        <w:t>1*</w:t>
      </w:r>
      <w:r>
        <w:rPr>
          <w:rFonts w:hint="eastAsia"/>
        </w:rPr>
        <w:t>（</w:t>
      </w:r>
      <w:r>
        <w:rPr>
          <w:rFonts w:hint="eastAsia"/>
        </w:rPr>
        <w:t>j+1</w:t>
      </w:r>
      <w:r>
        <w:rPr>
          <w:rFonts w:hint="eastAsia"/>
        </w:rPr>
        <w:t>）矩阵。故，应设置（</w:t>
      </w:r>
      <w:r>
        <w:rPr>
          <w:rFonts w:hint="eastAsia"/>
        </w:rPr>
        <w:t>i+1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j+1</w:t>
      </w:r>
      <w:r>
        <w:rPr>
          <w:rFonts w:hint="eastAsia"/>
        </w:rPr>
        <w:t>）的权重矩阵，以实现输入层到第一个隐层的变换。</w:t>
      </w:r>
    </w:p>
    <w:p w14:paraId="374AC01A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）输入值前向传播实现预测</w:t>
      </w:r>
      <w:r>
        <w:t>predict(self, inputs)</w:t>
      </w:r>
    </w:p>
    <w:p w14:paraId="49B88979" w14:textId="77777777" w:rsidR="00C0007E" w:rsidRDefault="005F52CD">
      <w:pPr>
        <w:ind w:firstLine="420"/>
      </w:pPr>
      <w:r>
        <w:rPr>
          <w:rFonts w:hint="eastAsia"/>
        </w:rPr>
        <w:t>利用矩阵乘法运算实现输入值在各层网络中的前向传播：</w:t>
      </w:r>
    </w:p>
    <w:p w14:paraId="477ED39A" w14:textId="77777777" w:rsidR="00C0007E" w:rsidRDefault="00F07B26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k,k+1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6788A351" w14:textId="77777777" w:rsidR="00C0007E" w:rsidRDefault="00F07B26">
      <w:pPr>
        <w:ind w:firstLineChars="200" w:firstLine="420"/>
        <w:jc w:val="center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</m:oMath>
      </m:oMathPara>
    </w:p>
    <w:p w14:paraId="7FEE5B99" w14:textId="77777777" w:rsidR="00C0007E" w:rsidRDefault="005F52CD">
      <w:pPr>
        <w:ind w:firstLine="420"/>
      </w:pPr>
      <w:r>
        <w:rPr>
          <w:rFonts w:hint="eastAsia"/>
        </w:rPr>
        <w:t>用到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p.</w:t>
      </w:r>
      <w:r>
        <w:rPr>
          <w:rFonts w:hint="eastAsia"/>
        </w:rPr>
        <w:t>dot</w:t>
      </w:r>
      <w:r>
        <w:t>()</w:t>
      </w:r>
      <w:r>
        <w:rPr>
          <w:rFonts w:hint="eastAsia"/>
        </w:rPr>
        <w:t>实现矩阵乘法</w:t>
      </w:r>
    </w:p>
    <w:p w14:paraId="763D027A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）误差值后向传播</w:t>
      </w:r>
      <w:r>
        <w:t>back_propagate(self, label, learn_step)</w:t>
      </w:r>
    </w:p>
    <w:p w14:paraId="1D94F2F1" w14:textId="77777777" w:rsidR="00C0007E" w:rsidRDefault="005F52CD">
      <w:pPr>
        <w:ind w:firstLine="420"/>
      </w:pPr>
      <w:r>
        <w:rPr>
          <w:rFonts w:hint="eastAsia"/>
        </w:rPr>
        <w:t>利用矩阵乘法运算计算输出误差传播到各层的</w:t>
      </w:r>
      <w:r>
        <w:rPr>
          <w:rFonts w:hint="eastAsia"/>
        </w:rPr>
        <w:t>delta</w:t>
      </w:r>
      <w:r>
        <w:rPr>
          <w:rFonts w:hint="eastAsia"/>
        </w:rPr>
        <w:t>（误差函数对每个权值的偏导数）：</w:t>
      </w:r>
    </w:p>
    <w:p w14:paraId="7638BB53" w14:textId="77777777" w:rsidR="00C0007E" w:rsidRDefault="005F52CD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  <m:r>
            <w:rPr>
              <w:rFonts w:ascii="Cambria Math" w:hAnsi="Cambria Math"/>
            </w:rPr>
            <m:t>= -ε*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</m:sSubSup>
        </m:oMath>
      </m:oMathPara>
    </w:p>
    <w:p w14:paraId="79774CB2" w14:textId="77777777" w:rsidR="00C0007E" w:rsidRDefault="00F07B26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</m:oMath>
      </m:oMathPara>
    </w:p>
    <w:p w14:paraId="70C63814" w14:textId="77777777" w:rsidR="00C0007E" w:rsidRDefault="00F07B26">
      <w:pPr>
        <w:ind w:firstLineChars="200" w:firstLine="42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f'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   (k=m-1,m-2,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>,2)</m:t>
          </m:r>
        </m:oMath>
      </m:oMathPara>
    </w:p>
    <w:p w14:paraId="7F625B5C" w14:textId="77777777" w:rsidR="00C0007E" w:rsidRDefault="005F52CD">
      <w:pPr>
        <w:ind w:firstLineChars="200" w:firstLine="420"/>
      </w:pPr>
      <w:r>
        <w:rPr>
          <w:rFonts w:hint="eastAsia"/>
        </w:rPr>
        <w:t>需要注意的是，对</w:t>
      </w:r>
      <w:r>
        <w:rPr>
          <w:rFonts w:hint="eastAsia"/>
        </w:rPr>
        <w:t>1*n</w:t>
      </w:r>
      <w:r>
        <w:rPr>
          <w:rFonts w:hint="eastAsia"/>
        </w:rPr>
        <w:t>的</w:t>
      </w:r>
      <w:r>
        <w:rPr>
          <w:rFonts w:hint="eastAsia"/>
        </w:rPr>
        <w:t>numpy.</w:t>
      </w:r>
      <w:r>
        <w:t>ndarray</w:t>
      </w:r>
      <w:r>
        <w:rPr>
          <w:rFonts w:hint="eastAsia"/>
        </w:rPr>
        <w:t>型的一维向量的转置还是</w:t>
      </w:r>
      <w:r>
        <w:rPr>
          <w:rFonts w:hint="eastAsia"/>
        </w:rPr>
        <w:t>1*n</w:t>
      </w:r>
      <w:r>
        <w:rPr>
          <w:rFonts w:hint="eastAsia"/>
        </w:rPr>
        <w:t>，要先调用</w:t>
      </w:r>
      <w:r>
        <w:rPr>
          <w:rFonts w:hint="eastAsia"/>
        </w:rPr>
        <w:t>n</w:t>
      </w:r>
      <w:r>
        <w:t>p.atleast_2d</w:t>
      </w:r>
      <w:r>
        <w:rPr>
          <w:rFonts w:hint="eastAsia"/>
        </w:rPr>
        <w:t>（）将</w:t>
      </w:r>
      <w:r>
        <w:rPr>
          <w:rFonts w:hint="eastAsia"/>
        </w:rPr>
        <w:t>1*n</w:t>
      </w:r>
      <w:r>
        <w:rPr>
          <w:rFonts w:hint="eastAsia"/>
        </w:rPr>
        <w:t>的向量变成二维，转置后才会变成</w:t>
      </w:r>
      <w:r>
        <w:rPr>
          <w:rFonts w:hint="eastAsia"/>
        </w:rPr>
        <w:t>n*</w:t>
      </w:r>
      <w:r>
        <w:t>1</w:t>
      </w:r>
      <w:r>
        <w:rPr>
          <w:rFonts w:hint="eastAsia"/>
        </w:rPr>
        <w:t>的矩阵，从而成功和</w:t>
      </w:r>
      <w:r>
        <w:rPr>
          <w:rFonts w:hint="eastAsia"/>
        </w:rPr>
        <w:t>1*n</w:t>
      </w:r>
      <w:r>
        <w:rPr>
          <w:rFonts w:hint="eastAsia"/>
        </w:rPr>
        <w:t>的</w:t>
      </w:r>
      <w:r>
        <w:rPr>
          <w:rFonts w:hint="eastAsia"/>
        </w:rPr>
        <w:t>deltas</w:t>
      </w:r>
      <w:r>
        <w:t>[i]</w:t>
      </w:r>
      <w:r>
        <w:rPr>
          <w:rFonts w:hint="eastAsia"/>
        </w:rPr>
        <w:t>矩阵相乘得到</w:t>
      </w:r>
      <w:r>
        <w:rPr>
          <w:rFonts w:hint="eastAsia"/>
        </w:rPr>
        <w:t>n*n</w:t>
      </w:r>
      <w:r>
        <w:rPr>
          <w:rFonts w:hint="eastAsia"/>
        </w:rPr>
        <w:t>的权值矩阵。</w:t>
      </w:r>
    </w:p>
    <w:p w14:paraId="7B57E19D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）训练</w:t>
      </w:r>
      <w:r>
        <w:t>train(self, X, Y, epochs=1000, learn_step=0.1)</w:t>
      </w:r>
    </w:p>
    <w:p w14:paraId="7577345A" w14:textId="77777777" w:rsidR="00C0007E" w:rsidRDefault="005F52CD">
      <w:pPr>
        <w:ind w:firstLine="420"/>
      </w:pPr>
      <w:r>
        <w:rPr>
          <w:rFonts w:hint="eastAsia"/>
        </w:rPr>
        <w:t>在设置好的迭代次数内，循环正向传播输入值，反向传播误差值，直到训练出合适的权值矩阵。</w:t>
      </w:r>
    </w:p>
    <w:p w14:paraId="79204552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BP</w:t>
      </w:r>
      <w:r>
        <w:rPr>
          <w:rFonts w:hint="eastAsia"/>
        </w:rPr>
        <w:t>神经网络详细代码</w:t>
      </w:r>
    </w:p>
    <w:p w14:paraId="661058E4" w14:textId="77777777" w:rsidR="00C0007E" w:rsidRDefault="005F52CD">
      <w:pPr>
        <w:pStyle w:val="af2"/>
      </w:pPr>
      <w:r>
        <w:t>class BP_ANN:</w:t>
      </w:r>
    </w:p>
    <w:p w14:paraId="1C2F17A5" w14:textId="77777777" w:rsidR="00C0007E" w:rsidRDefault="005F52CD">
      <w:pPr>
        <w:pStyle w:val="af2"/>
      </w:pPr>
      <w:r>
        <w:rPr>
          <w:rFonts w:hint="eastAsia"/>
        </w:rPr>
        <w:t xml:space="preserve">    # layers</w:t>
      </w:r>
      <w:r>
        <w:rPr>
          <w:rFonts w:hint="eastAsia"/>
        </w:rPr>
        <w:t>保存结构信息，</w:t>
      </w:r>
      <w:r>
        <w:rPr>
          <w:rFonts w:hint="eastAsia"/>
        </w:rPr>
        <w:t>w</w:t>
      </w:r>
      <w:r>
        <w:rPr>
          <w:rFonts w:hint="eastAsia"/>
        </w:rPr>
        <w:t>是权重初始值范围上限，可利用</w:t>
      </w:r>
      <w:r>
        <w:rPr>
          <w:rFonts w:hint="eastAsia"/>
        </w:rPr>
        <w:t>activation</w:t>
      </w:r>
      <w:r>
        <w:rPr>
          <w:rFonts w:hint="eastAsia"/>
        </w:rPr>
        <w:t>变量选择激活函数，默认用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55AACF3C" w14:textId="77777777" w:rsidR="00C0007E" w:rsidRDefault="005F52CD">
      <w:pPr>
        <w:pStyle w:val="af2"/>
      </w:pPr>
      <w:r>
        <w:t xml:space="preserve">    def __init__(self, layers, w, activation=tanh, activation_d=tanh_d):</w:t>
      </w:r>
    </w:p>
    <w:p w14:paraId="14DD16C7" w14:textId="77777777" w:rsidR="00C0007E" w:rsidRDefault="005F52CD">
      <w:pPr>
        <w:pStyle w:val="af2"/>
      </w:pPr>
      <w:r>
        <w:t xml:space="preserve">        self.w0 = w</w:t>
      </w:r>
    </w:p>
    <w:p w14:paraId="00BF8BF1" w14:textId="77777777" w:rsidR="00C0007E" w:rsidRDefault="005F52CD">
      <w:pPr>
        <w:pStyle w:val="af2"/>
      </w:pPr>
      <w:r>
        <w:t xml:space="preserve">        self.activation = activation</w:t>
      </w:r>
    </w:p>
    <w:p w14:paraId="4F684024" w14:textId="77777777" w:rsidR="00C0007E" w:rsidRDefault="005F52CD">
      <w:pPr>
        <w:pStyle w:val="af2"/>
      </w:pPr>
      <w:r>
        <w:t xml:space="preserve">        self.activation_d = activation_d</w:t>
      </w:r>
    </w:p>
    <w:p w14:paraId="6D7189A1" w14:textId="77777777" w:rsidR="00C0007E" w:rsidRDefault="00C0007E">
      <w:pPr>
        <w:pStyle w:val="af2"/>
      </w:pPr>
    </w:p>
    <w:p w14:paraId="37B9E804" w14:textId="77777777" w:rsidR="00C0007E" w:rsidRDefault="005F52CD">
      <w:pPr>
        <w:pStyle w:val="af2"/>
      </w:pPr>
      <w:r>
        <w:rPr>
          <w:rFonts w:hint="eastAsia"/>
        </w:rPr>
        <w:t xml:space="preserve">        self.weights = []  # </w:t>
      </w:r>
      <w:r>
        <w:rPr>
          <w:rFonts w:hint="eastAsia"/>
        </w:rPr>
        <w:t>权重矩阵</w:t>
      </w:r>
    </w:p>
    <w:p w14:paraId="7206A51C" w14:textId="77777777" w:rsidR="00C0007E" w:rsidRDefault="005F52CD">
      <w:pPr>
        <w:pStyle w:val="af2"/>
      </w:pPr>
      <w:r>
        <w:rPr>
          <w:rFonts w:hint="eastAsia"/>
        </w:rPr>
        <w:t xml:space="preserve">        self.nodes_in = []  # </w:t>
      </w:r>
      <w:r>
        <w:rPr>
          <w:rFonts w:hint="eastAsia"/>
        </w:rPr>
        <w:t>节点的输入值</w:t>
      </w:r>
      <w:r>
        <w:rPr>
          <w:rFonts w:hint="eastAsia"/>
        </w:rPr>
        <w:t>u_(k+1) = y_k * w_k + b_k</w:t>
      </w:r>
    </w:p>
    <w:p w14:paraId="03F92434" w14:textId="77777777" w:rsidR="00C0007E" w:rsidRDefault="005F52CD">
      <w:pPr>
        <w:pStyle w:val="af2"/>
      </w:pPr>
      <w:r>
        <w:rPr>
          <w:rFonts w:hint="eastAsia"/>
        </w:rPr>
        <w:t xml:space="preserve">        self.nodes_out = []  # </w:t>
      </w:r>
      <w:r>
        <w:rPr>
          <w:rFonts w:hint="eastAsia"/>
        </w:rPr>
        <w:t>节点的输出值</w:t>
      </w:r>
      <w:r>
        <w:rPr>
          <w:rFonts w:hint="eastAsia"/>
        </w:rPr>
        <w:t>y_(k+1) = Sigmoid(u_(k+1))</w:t>
      </w:r>
    </w:p>
    <w:p w14:paraId="07EE8A47" w14:textId="77777777" w:rsidR="00C0007E" w:rsidRDefault="005F52CD">
      <w:pPr>
        <w:pStyle w:val="af2"/>
      </w:pPr>
      <w:r>
        <w:rPr>
          <w:rFonts w:hint="eastAsia"/>
        </w:rPr>
        <w:t xml:space="preserve">        self.deltas = []  # </w:t>
      </w:r>
      <w:r>
        <w:rPr>
          <w:rFonts w:hint="eastAsia"/>
        </w:rPr>
        <w:t>误差</w:t>
      </w:r>
    </w:p>
    <w:p w14:paraId="653B7FC9" w14:textId="77777777" w:rsidR="00C0007E" w:rsidRDefault="00C0007E">
      <w:pPr>
        <w:pStyle w:val="af2"/>
      </w:pPr>
    </w:p>
    <w:p w14:paraId="36A2327D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输入层</w:t>
      </w:r>
      <w:r>
        <w:rPr>
          <w:rFonts w:hint="eastAsia"/>
        </w:rPr>
        <w:t xml:space="preserve">  nodes_out = Sigmoid(nodes_in)</w:t>
      </w:r>
    </w:p>
    <w:p w14:paraId="0777B18B" w14:textId="77777777" w:rsidR="00C0007E" w:rsidRDefault="005F52CD">
      <w:pPr>
        <w:pStyle w:val="af2"/>
      </w:pPr>
      <w:r>
        <w:rPr>
          <w:rFonts w:hint="eastAsia"/>
        </w:rPr>
        <w:t xml:space="preserve">        self.nodes_in.append(np.zeros(layers[0] + 1))  # </w:t>
      </w:r>
      <w:r>
        <w:rPr>
          <w:rFonts w:hint="eastAsia"/>
        </w:rPr>
        <w:t>“</w:t>
      </w:r>
      <w:r>
        <w:rPr>
          <w:rFonts w:hint="eastAsia"/>
        </w:rPr>
        <w:t>+1</w:t>
      </w:r>
      <w:r>
        <w:rPr>
          <w:rFonts w:hint="eastAsia"/>
        </w:rPr>
        <w:t>”是因为多设了一个偏置节点</w:t>
      </w:r>
    </w:p>
    <w:p w14:paraId="15E2C397" w14:textId="77777777" w:rsidR="00C0007E" w:rsidRDefault="005F52CD">
      <w:pPr>
        <w:pStyle w:val="af2"/>
      </w:pPr>
      <w:r>
        <w:t xml:space="preserve">        self.nodes_out.append(np.zeros(layers[0] + 1))</w:t>
      </w:r>
    </w:p>
    <w:p w14:paraId="37764422" w14:textId="77777777" w:rsidR="00C0007E" w:rsidRDefault="005F52CD">
      <w:pPr>
        <w:pStyle w:val="af2"/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隐层</w:t>
      </w:r>
    </w:p>
    <w:p w14:paraId="4F20A2BE" w14:textId="77777777" w:rsidR="00C0007E" w:rsidRDefault="005F52CD">
      <w:pPr>
        <w:pStyle w:val="af2"/>
      </w:pPr>
      <w:r>
        <w:t xml:space="preserve">        for i in range(1, len(layers) - 1):</w:t>
      </w:r>
    </w:p>
    <w:p w14:paraId="32103D6C" w14:textId="77777777" w:rsidR="00C0007E" w:rsidRDefault="005F52CD">
      <w:pPr>
        <w:pStyle w:val="af2"/>
      </w:pPr>
      <w:r>
        <w:rPr>
          <w:rFonts w:hint="eastAsia"/>
        </w:rPr>
        <w:t xml:space="preserve">            # </w:t>
      </w:r>
      <w:r>
        <w:rPr>
          <w:rFonts w:hint="eastAsia"/>
        </w:rPr>
        <w:t>初始时，以一个期望为</w:t>
      </w:r>
      <w:r>
        <w:rPr>
          <w:rFonts w:hint="eastAsia"/>
        </w:rPr>
        <w:t>0,</w:t>
      </w:r>
      <w:r>
        <w:rPr>
          <w:rFonts w:hint="eastAsia"/>
        </w:rPr>
        <w:t>范围在</w:t>
      </w:r>
      <w:r>
        <w:rPr>
          <w:rFonts w:hint="eastAsia"/>
        </w:rPr>
        <w:t>[-w,w]</w:t>
      </w:r>
      <w:r>
        <w:rPr>
          <w:rFonts w:hint="eastAsia"/>
        </w:rPr>
        <w:t>的随机分布设置各层的权重</w:t>
      </w:r>
    </w:p>
    <w:p w14:paraId="34112F61" w14:textId="77777777" w:rsidR="00C0007E" w:rsidRDefault="005F52CD">
      <w:pPr>
        <w:pStyle w:val="af2"/>
      </w:pPr>
      <w:r>
        <w:t xml:space="preserve">            self.weights.append((2 * np.random.random((layers[i - 1] + 1, layers[i] + 1)) - 1) * self.w0)</w:t>
      </w:r>
    </w:p>
    <w:p w14:paraId="1253593C" w14:textId="77777777" w:rsidR="00C0007E" w:rsidRDefault="005F52CD">
      <w:pPr>
        <w:pStyle w:val="af2"/>
      </w:pPr>
      <w:r>
        <w:rPr>
          <w:rFonts w:hint="eastAsia"/>
        </w:rPr>
        <w:t xml:space="preserve">            self.nodes_in.append(np.zeros(layers[i] + 1))  #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层隐层，每个节点初始为</w:t>
      </w:r>
      <w:r>
        <w:rPr>
          <w:rFonts w:hint="eastAsia"/>
        </w:rPr>
        <w:t>0</w:t>
      </w:r>
    </w:p>
    <w:p w14:paraId="229300BB" w14:textId="77777777" w:rsidR="00C0007E" w:rsidRDefault="005F52CD">
      <w:pPr>
        <w:pStyle w:val="af2"/>
      </w:pPr>
      <w:r>
        <w:t xml:space="preserve">            self.nodes_out.append(np.zeros(layers[i] + 1))</w:t>
      </w:r>
    </w:p>
    <w:p w14:paraId="7C8FC6AB" w14:textId="77777777" w:rsidR="00C0007E" w:rsidRDefault="005F52CD">
      <w:pPr>
        <w:pStyle w:val="af2"/>
      </w:pPr>
      <w:r>
        <w:t xml:space="preserve">            self.deltas.append(np.zeros(layers[i] + 1))</w:t>
      </w:r>
    </w:p>
    <w:p w14:paraId="32C58BED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输出层</w:t>
      </w:r>
    </w:p>
    <w:p w14:paraId="5F95DC09" w14:textId="77777777" w:rsidR="00C0007E" w:rsidRDefault="005F52CD">
      <w:pPr>
        <w:pStyle w:val="af2"/>
      </w:pPr>
      <w:r>
        <w:rPr>
          <w:rFonts w:hint="eastAsia"/>
        </w:rPr>
        <w:t xml:space="preserve">        self.weights.append((2 * np.random.random((layers[-2] + 1, layers[-1])) - 1) * self.w0)  # </w:t>
      </w:r>
      <w:r>
        <w:rPr>
          <w:rFonts w:hint="eastAsia"/>
        </w:rPr>
        <w:t>输出节点不需要多设偏置节点</w:t>
      </w:r>
    </w:p>
    <w:p w14:paraId="1327366A" w14:textId="77777777" w:rsidR="00C0007E" w:rsidRDefault="005F52CD">
      <w:pPr>
        <w:pStyle w:val="af2"/>
      </w:pPr>
      <w:r>
        <w:t xml:space="preserve">        self.nodes_in.append(np.zeros(layers[-1]))</w:t>
      </w:r>
    </w:p>
    <w:p w14:paraId="625F3E9F" w14:textId="77777777" w:rsidR="00C0007E" w:rsidRDefault="005F52CD">
      <w:pPr>
        <w:pStyle w:val="af2"/>
      </w:pPr>
      <w:r>
        <w:t xml:space="preserve">        self.nodes_out.append(np.zeros(layers[-1]))</w:t>
      </w:r>
    </w:p>
    <w:p w14:paraId="7AF249DA" w14:textId="77777777" w:rsidR="00C0007E" w:rsidRDefault="005F52CD">
      <w:pPr>
        <w:pStyle w:val="af2"/>
      </w:pPr>
      <w:r>
        <w:t xml:space="preserve">        self.deltas.append(np.zeros(layers[-1]))</w:t>
      </w:r>
    </w:p>
    <w:p w14:paraId="3C082635" w14:textId="77777777" w:rsidR="00C0007E" w:rsidRDefault="00C0007E">
      <w:pPr>
        <w:pStyle w:val="af2"/>
      </w:pPr>
    </w:p>
    <w:p w14:paraId="1FAE9C64" w14:textId="77777777" w:rsidR="00C0007E" w:rsidRDefault="005F52CD">
      <w:pPr>
        <w:pStyle w:val="af2"/>
      </w:pPr>
      <w:r>
        <w:rPr>
          <w:rFonts w:hint="eastAsia"/>
        </w:rPr>
        <w:t xml:space="preserve">    # </w:t>
      </w:r>
      <w:r>
        <w:rPr>
          <w:rFonts w:hint="eastAsia"/>
        </w:rPr>
        <w:t>输入值前向传输</w:t>
      </w:r>
      <w:r>
        <w:rPr>
          <w:rFonts w:hint="eastAsia"/>
        </w:rPr>
        <w:t>, inputs</w:t>
      </w:r>
      <w:r>
        <w:rPr>
          <w:rFonts w:hint="eastAsia"/>
        </w:rPr>
        <w:t>是</w:t>
      </w:r>
      <w:r>
        <w:rPr>
          <w:rFonts w:hint="eastAsia"/>
        </w:rPr>
        <w:t>'numpy.ndarray'</w:t>
      </w:r>
      <w:r>
        <w:rPr>
          <w:rFonts w:hint="eastAsia"/>
        </w:rPr>
        <w:t>类型</w:t>
      </w:r>
    </w:p>
    <w:p w14:paraId="08B279B4" w14:textId="77777777" w:rsidR="00C0007E" w:rsidRDefault="005F52CD">
      <w:pPr>
        <w:pStyle w:val="af2"/>
      </w:pPr>
      <w:r>
        <w:t xml:space="preserve">    def predict(self, inputs):</w:t>
      </w:r>
    </w:p>
    <w:p w14:paraId="41F3ABE8" w14:textId="77777777" w:rsidR="00C0007E" w:rsidRDefault="005F52CD">
      <w:pPr>
        <w:pStyle w:val="af2"/>
      </w:pPr>
      <w:r>
        <w:t xml:space="preserve">        inputs = np.append(inputs, 1.0)</w:t>
      </w:r>
    </w:p>
    <w:p w14:paraId="3C16C1FE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计算输入层</w:t>
      </w:r>
    </w:p>
    <w:p w14:paraId="501CF787" w14:textId="77777777" w:rsidR="00C0007E" w:rsidRDefault="005F52CD">
      <w:pPr>
        <w:pStyle w:val="af2"/>
      </w:pPr>
      <w:r>
        <w:t xml:space="preserve">        self.nodes_in[0] = inputs</w:t>
      </w:r>
    </w:p>
    <w:p w14:paraId="0250D01C" w14:textId="77777777" w:rsidR="00C0007E" w:rsidRDefault="005F52CD">
      <w:pPr>
        <w:pStyle w:val="af2"/>
      </w:pPr>
      <w:r>
        <w:t xml:space="preserve">        self.nodes_out[0] = inputs</w:t>
      </w:r>
    </w:p>
    <w:p w14:paraId="714C8262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计算隐层（偏置节点恒为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1F32DCFF" w14:textId="77777777" w:rsidR="00C0007E" w:rsidRDefault="005F52CD">
      <w:pPr>
        <w:pStyle w:val="af2"/>
      </w:pPr>
      <w:r>
        <w:t xml:space="preserve">        for i in range(len(self.weights)):</w:t>
      </w:r>
    </w:p>
    <w:p w14:paraId="7D54E2B2" w14:textId="77777777" w:rsidR="00C0007E" w:rsidRDefault="005F52CD">
      <w:pPr>
        <w:pStyle w:val="af2"/>
      </w:pPr>
      <w:r>
        <w:t xml:space="preserve">            # a(i+1) = zi * wi + bi</w:t>
      </w:r>
    </w:p>
    <w:p w14:paraId="3C89D27B" w14:textId="77777777" w:rsidR="00C0007E" w:rsidRDefault="005F52CD">
      <w:pPr>
        <w:pStyle w:val="af2"/>
      </w:pPr>
      <w:r>
        <w:t xml:space="preserve">            self.nodes_in[i + 1] = np.dot(self.nodes_out[i], self.weights[i])</w:t>
      </w:r>
    </w:p>
    <w:p w14:paraId="0E5C906E" w14:textId="77777777" w:rsidR="00C0007E" w:rsidRDefault="005F52CD">
      <w:pPr>
        <w:pStyle w:val="af2"/>
      </w:pPr>
      <w:r>
        <w:t xml:space="preserve">            self.nodes_in[i + 1][-1] = 1.0</w:t>
      </w:r>
    </w:p>
    <w:p w14:paraId="101D73FA" w14:textId="77777777" w:rsidR="00C0007E" w:rsidRDefault="005F52CD">
      <w:pPr>
        <w:pStyle w:val="af2"/>
      </w:pPr>
      <w:r>
        <w:t xml:space="preserve">            # z(i+1) = S(a(i+1))</w:t>
      </w:r>
    </w:p>
    <w:p w14:paraId="54F6F125" w14:textId="77777777" w:rsidR="00C0007E" w:rsidRDefault="005F52CD">
      <w:pPr>
        <w:pStyle w:val="af2"/>
      </w:pPr>
      <w:r>
        <w:t xml:space="preserve">            self.nodes_out[i + 1] = self.activation(self.nodes_in[i + 1])</w:t>
      </w:r>
    </w:p>
    <w:p w14:paraId="208E028B" w14:textId="77777777" w:rsidR="00C0007E" w:rsidRDefault="005F52CD">
      <w:pPr>
        <w:pStyle w:val="af2"/>
      </w:pPr>
      <w:r>
        <w:t xml:space="preserve">            self.nodes_out[i + 1][-1] = 1.0</w:t>
      </w:r>
    </w:p>
    <w:p w14:paraId="030449C5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计算输出层（没有偏置节点）</w:t>
      </w:r>
    </w:p>
    <w:p w14:paraId="568EB1AE" w14:textId="77777777" w:rsidR="00C0007E" w:rsidRDefault="005F52CD">
      <w:pPr>
        <w:pStyle w:val="af2"/>
      </w:pPr>
      <w:r>
        <w:t xml:space="preserve">        self.nodes_in[-1] = np.dot(self.nodes_out[-2], self.weights[-1])</w:t>
      </w:r>
    </w:p>
    <w:p w14:paraId="3B433302" w14:textId="77777777" w:rsidR="00C0007E" w:rsidRDefault="005F52CD">
      <w:pPr>
        <w:pStyle w:val="af2"/>
      </w:pPr>
      <w:r>
        <w:t xml:space="preserve">        self.nodes_out[-1] = self.activation(self.nodes_in[-1])</w:t>
      </w:r>
    </w:p>
    <w:p w14:paraId="1C08B98E" w14:textId="77777777" w:rsidR="00C0007E" w:rsidRDefault="005F52CD">
      <w:pPr>
        <w:pStyle w:val="af2"/>
      </w:pPr>
      <w:r>
        <w:t xml:space="preserve">        return self.nodes_out[-1]</w:t>
      </w:r>
    </w:p>
    <w:p w14:paraId="15C350A9" w14:textId="77777777" w:rsidR="00C0007E" w:rsidRDefault="00C0007E">
      <w:pPr>
        <w:pStyle w:val="af2"/>
      </w:pPr>
    </w:p>
    <w:p w14:paraId="00FA0F3B" w14:textId="77777777" w:rsidR="00C0007E" w:rsidRDefault="005F52CD">
      <w:pPr>
        <w:pStyle w:val="af2"/>
      </w:pPr>
      <w:r>
        <w:rPr>
          <w:rFonts w:hint="eastAsia"/>
        </w:rPr>
        <w:t xml:space="preserve">    # </w:t>
      </w:r>
      <w:r>
        <w:rPr>
          <w:rFonts w:hint="eastAsia"/>
        </w:rPr>
        <w:t>误差值反向传播</w:t>
      </w:r>
    </w:p>
    <w:p w14:paraId="142707E1" w14:textId="77777777" w:rsidR="00C0007E" w:rsidRDefault="005F52CD">
      <w:pPr>
        <w:pStyle w:val="af2"/>
      </w:pPr>
      <w:r>
        <w:t xml:space="preserve">    def back_propagate(self, label, learn_step):</w:t>
      </w:r>
    </w:p>
    <w:p w14:paraId="3865F41E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计算输出层误差</w:t>
      </w:r>
      <w:r>
        <w:rPr>
          <w:rFonts w:hint="eastAsia"/>
        </w:rPr>
        <w:t>: d_m = [y_m - y_real] * f_m'[u_m]</w:t>
      </w:r>
    </w:p>
    <w:p w14:paraId="3A52FCC7" w14:textId="77777777" w:rsidR="00C0007E" w:rsidRDefault="005F52CD">
      <w:pPr>
        <w:pStyle w:val="af2"/>
      </w:pPr>
      <w:r>
        <w:t xml:space="preserve">        loss = label - self.nodes_out[-1]</w:t>
      </w:r>
    </w:p>
    <w:p w14:paraId="1CB8203B" w14:textId="77777777" w:rsidR="00C0007E" w:rsidRDefault="005F52CD">
      <w:pPr>
        <w:pStyle w:val="af2"/>
      </w:pPr>
      <w:r>
        <w:t xml:space="preserve">        self.deltas[-1] = loss * self.activation_d(self.nodes_in[-1])</w:t>
      </w:r>
    </w:p>
    <w:p w14:paraId="5EB94B47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计算其他层误差</w:t>
      </w:r>
      <w:r>
        <w:rPr>
          <w:rFonts w:hint="eastAsia"/>
        </w:rPr>
        <w:t>: d_k = f_k'(u_k) * d_(k+1)*w_k</w:t>
      </w:r>
    </w:p>
    <w:p w14:paraId="0589C674" w14:textId="77777777" w:rsidR="00C0007E" w:rsidRDefault="005F52CD">
      <w:pPr>
        <w:pStyle w:val="af2"/>
      </w:pPr>
      <w:r>
        <w:rPr>
          <w:rFonts w:hint="eastAsia"/>
        </w:rPr>
        <w:t xml:space="preserve">        for i in range(len(self.nodes_out) - 2, 0, -1):  # </w:t>
      </w:r>
      <w:r>
        <w:rPr>
          <w:rFonts w:hint="eastAsia"/>
        </w:rPr>
        <w:t>这里</w:t>
      </w:r>
      <w:r>
        <w:rPr>
          <w:rFonts w:hint="eastAsia"/>
        </w:rPr>
        <w:t>-2</w:t>
      </w:r>
      <w:r>
        <w:rPr>
          <w:rFonts w:hint="eastAsia"/>
        </w:rPr>
        <w:t>是因为输入层没有</w:t>
      </w:r>
      <w:r>
        <w:rPr>
          <w:rFonts w:hint="eastAsia"/>
        </w:rPr>
        <w:t>deltas</w:t>
      </w:r>
    </w:p>
    <w:p w14:paraId="118EF396" w14:textId="77777777" w:rsidR="00C0007E" w:rsidRDefault="005F52CD">
      <w:pPr>
        <w:pStyle w:val="af2"/>
      </w:pPr>
      <w:r>
        <w:rPr>
          <w:rFonts w:hint="eastAsia"/>
        </w:rPr>
        <w:t xml:space="preserve">            # </w:t>
      </w:r>
      <w:r>
        <w:rPr>
          <w:rFonts w:hint="eastAsia"/>
        </w:rPr>
        <w:t>隐含层节点误差</w:t>
      </w:r>
    </w:p>
    <w:p w14:paraId="342371BF" w14:textId="77777777" w:rsidR="00C0007E" w:rsidRDefault="005F52CD">
      <w:pPr>
        <w:pStyle w:val="af2"/>
      </w:pPr>
      <w:r>
        <w:t xml:space="preserve">            self.deltas[i - 1] = np.dot(self.deltas[i], self.weights[i].T) * self.activation_d(self.nodes_in[i])</w:t>
      </w:r>
    </w:p>
    <w:p w14:paraId="4ECF8553" w14:textId="77777777" w:rsidR="00C0007E" w:rsidRDefault="00C0007E">
      <w:pPr>
        <w:pStyle w:val="af2"/>
      </w:pPr>
    </w:p>
    <w:p w14:paraId="0A3AB24C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更新各层权重、偏置值</w:t>
      </w:r>
    </w:p>
    <w:p w14:paraId="08D6CBBB" w14:textId="77777777" w:rsidR="00C0007E" w:rsidRDefault="005F52CD">
      <w:pPr>
        <w:pStyle w:val="af2"/>
      </w:pPr>
      <w:r>
        <w:t xml:space="preserve">        for i in range(len(self.weights)):</w:t>
      </w:r>
    </w:p>
    <w:p w14:paraId="3352684D" w14:textId="77777777" w:rsidR="00C0007E" w:rsidRDefault="005F52CD">
      <w:pPr>
        <w:pStyle w:val="af2"/>
      </w:pPr>
      <w:r>
        <w:t xml:space="preserve">            self.weights[i] += learn_step * np.atleast_2d(self.nodes_out[i]).T.dot(</w:t>
      </w:r>
    </w:p>
    <w:p w14:paraId="7B78219E" w14:textId="77777777" w:rsidR="00C0007E" w:rsidRDefault="005F52CD">
      <w:pPr>
        <w:pStyle w:val="af2"/>
      </w:pPr>
      <w:r>
        <w:rPr>
          <w:rFonts w:hint="eastAsia"/>
        </w:rPr>
        <w:t xml:space="preserve">                np.atleast_2d(self.deltas[i]))  # </w:t>
      </w:r>
      <w:r>
        <w:rPr>
          <w:rFonts w:hint="eastAsia"/>
        </w:rPr>
        <w:t>权重更新</w:t>
      </w:r>
    </w:p>
    <w:p w14:paraId="4AAEADD3" w14:textId="77777777" w:rsidR="00C0007E" w:rsidRDefault="00C0007E">
      <w:pPr>
        <w:pStyle w:val="af2"/>
      </w:pPr>
    </w:p>
    <w:p w14:paraId="2A4F4235" w14:textId="77777777" w:rsidR="00C0007E" w:rsidRDefault="005F52CD">
      <w:pPr>
        <w:pStyle w:val="af2"/>
      </w:pPr>
      <w:r>
        <w:t xml:space="preserve">    def train(self, X, Y, epochs=1000, learn_step=0.1):</w:t>
      </w:r>
    </w:p>
    <w:p w14:paraId="3DABBAD4" w14:textId="77777777" w:rsidR="00C0007E" w:rsidRDefault="005F52CD">
      <w:pPr>
        <w:pStyle w:val="af2"/>
      </w:pPr>
      <w:r>
        <w:t xml:space="preserve">        for k in range(epochs):</w:t>
      </w:r>
    </w:p>
    <w:p w14:paraId="002B2D1D" w14:textId="77777777" w:rsidR="00C0007E" w:rsidRDefault="005F52CD">
      <w:pPr>
        <w:pStyle w:val="af2"/>
      </w:pPr>
      <w:r>
        <w:t xml:space="preserve">            for m in range(len(X)):</w:t>
      </w:r>
    </w:p>
    <w:p w14:paraId="136E59B3" w14:textId="77777777" w:rsidR="00C0007E" w:rsidRDefault="005F52CD">
      <w:pPr>
        <w:pStyle w:val="af2"/>
      </w:pPr>
      <w:r>
        <w:lastRenderedPageBreak/>
        <w:t xml:space="preserve">                case = X[m]</w:t>
      </w:r>
    </w:p>
    <w:p w14:paraId="0B73E94B" w14:textId="77777777" w:rsidR="00C0007E" w:rsidRDefault="005F52CD">
      <w:pPr>
        <w:pStyle w:val="af2"/>
      </w:pPr>
      <w:r>
        <w:t xml:space="preserve">                label = Y[m]</w:t>
      </w:r>
    </w:p>
    <w:p w14:paraId="78C9AC1B" w14:textId="77777777" w:rsidR="00C0007E" w:rsidRDefault="005F52CD">
      <w:pPr>
        <w:pStyle w:val="af2"/>
      </w:pPr>
      <w:r>
        <w:t xml:space="preserve">                self.predict(case)</w:t>
      </w:r>
    </w:p>
    <w:p w14:paraId="6BDC6D3E" w14:textId="77777777" w:rsidR="00C0007E" w:rsidRDefault="005F52CD">
      <w:pPr>
        <w:pStyle w:val="af2"/>
      </w:pPr>
      <w:r>
        <w:t xml:space="preserve">                self.back_propagate(label, learn_step)</w:t>
      </w:r>
    </w:p>
    <w:p w14:paraId="0257C310" w14:textId="77777777" w:rsidR="00C0007E" w:rsidRDefault="005F52CD">
      <w:pPr>
        <w:pStyle w:val="2"/>
        <w:spacing w:line="340" w:lineRule="atLeast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数字识别</w:t>
      </w:r>
    </w:p>
    <w:p w14:paraId="7BE2E0B3" w14:textId="77777777" w:rsidR="00C0007E" w:rsidRDefault="005F52CD">
      <w:pPr>
        <w:spacing w:line="3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）确定神经网络结构</w:t>
      </w:r>
    </w:p>
    <w:p w14:paraId="49D33375" w14:textId="77777777" w:rsidR="00C0007E" w:rsidRDefault="005F52CD">
      <w:pPr>
        <w:ind w:firstLine="420"/>
      </w:pPr>
      <w:r>
        <w:rPr>
          <w:rFonts w:hint="eastAsia"/>
        </w:rPr>
        <w:t>输入是在</w:t>
      </w:r>
      <w:r>
        <w:rPr>
          <w:rFonts w:hint="eastAsia"/>
        </w:rPr>
        <w:t>7*</w:t>
      </w:r>
      <w:r>
        <w:t>9</w:t>
      </w:r>
      <w:r>
        <w:rPr>
          <w:rFonts w:hint="eastAsia"/>
        </w:rPr>
        <w:t>的格子内以“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”画出的数字，所以输入层设置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个节点，隐层设置</w:t>
      </w:r>
      <w:r>
        <w:t>12</w:t>
      </w:r>
      <w:r>
        <w:rPr>
          <w:rFonts w:hint="eastAsia"/>
        </w:rPr>
        <w:t>个节点，输出层设置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个节点。当输出层除了第</w:t>
      </w:r>
      <w:r>
        <w:rPr>
          <w:rFonts w:hint="eastAsia"/>
        </w:rPr>
        <w:t>n</w:t>
      </w:r>
      <w:r>
        <w:rPr>
          <w:rFonts w:hint="eastAsia"/>
        </w:rPr>
        <w:t>个节点（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开始计数）为</w:t>
      </w:r>
      <w:r>
        <w:rPr>
          <w:rFonts w:hint="eastAsia"/>
        </w:rPr>
        <w:t>1</w:t>
      </w:r>
      <w:r>
        <w:rPr>
          <w:rFonts w:hint="eastAsia"/>
        </w:rPr>
        <w:t>，其余全为</w:t>
      </w:r>
      <w:r>
        <w:rPr>
          <w:rFonts w:hint="eastAsia"/>
        </w:rPr>
        <w:t>0</w:t>
      </w:r>
      <w:r>
        <w:rPr>
          <w:rFonts w:hint="eastAsia"/>
        </w:rPr>
        <w:t>时，代表识别出的数字是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669E6CC" w14:textId="77777777" w:rsidR="00C0007E" w:rsidRDefault="005F52CD">
      <w:r>
        <w:rPr>
          <w:rFonts w:hint="eastAsia"/>
        </w:rPr>
        <w:t>（</w:t>
      </w:r>
      <w:r>
        <w:t>2</w:t>
      </w:r>
      <w:r>
        <w:rPr>
          <w:rFonts w:hint="eastAsia"/>
        </w:rPr>
        <w:t>）创建</w:t>
      </w:r>
      <w:r>
        <w:rPr>
          <w:rFonts w:hint="eastAsia"/>
        </w:rPr>
        <w:t>BP</w:t>
      </w:r>
      <w:r>
        <w:rPr>
          <w:rFonts w:hint="eastAsia"/>
        </w:rPr>
        <w:t>神经网络模型，利用训练样本和测试样本进行训练和预测</w:t>
      </w:r>
    </w:p>
    <w:p w14:paraId="67C7EB09" w14:textId="77777777" w:rsidR="00C0007E" w:rsidRDefault="005F52CD">
      <w:pPr>
        <w:ind w:firstLine="420"/>
      </w:pPr>
      <w:r>
        <w:rPr>
          <w:rFonts w:hint="eastAsia"/>
        </w:rPr>
        <w:t>主函数代码如下。</w:t>
      </w:r>
    </w:p>
    <w:p w14:paraId="7B90AAAF" w14:textId="77777777" w:rsidR="00C0007E" w:rsidRDefault="005F52CD">
      <w:pPr>
        <w:pStyle w:val="af2"/>
      </w:pPr>
      <w:r>
        <w:t>if __name__ == '__main__':</w:t>
      </w:r>
    </w:p>
    <w:p w14:paraId="77F0E36C" w14:textId="77777777" w:rsidR="00C0007E" w:rsidRDefault="005F52CD">
      <w:pPr>
        <w:pStyle w:val="af2"/>
      </w:pPr>
      <w:r>
        <w:t xml:space="preserve">    train_data = [[0, 0, 0, 0, 0, 0, 0,  # 0</w:t>
      </w:r>
    </w:p>
    <w:p w14:paraId="6F519D25" w14:textId="77777777" w:rsidR="00C0007E" w:rsidRDefault="005F52CD">
      <w:pPr>
        <w:pStyle w:val="af2"/>
      </w:pPr>
      <w:r>
        <w:t xml:space="preserve">                   0, 1, 1, 1, 1, 1, 0,</w:t>
      </w:r>
    </w:p>
    <w:p w14:paraId="29067879" w14:textId="77777777" w:rsidR="00C0007E" w:rsidRDefault="005F52CD">
      <w:pPr>
        <w:pStyle w:val="af2"/>
      </w:pPr>
      <w:r>
        <w:t xml:space="preserve">                   0, 1, 0, 0, 0, 1, 0,</w:t>
      </w:r>
    </w:p>
    <w:p w14:paraId="78488050" w14:textId="77777777" w:rsidR="00C0007E" w:rsidRDefault="005F52CD">
      <w:pPr>
        <w:pStyle w:val="af2"/>
      </w:pPr>
      <w:r>
        <w:t xml:space="preserve">                   0, 1, 0, 0, 0, 1, 0,</w:t>
      </w:r>
    </w:p>
    <w:p w14:paraId="106F6C69" w14:textId="77777777" w:rsidR="00C0007E" w:rsidRDefault="005F52CD">
      <w:pPr>
        <w:pStyle w:val="af2"/>
      </w:pPr>
      <w:r>
        <w:t xml:space="preserve">                   0, 1, 0, 0, 0, 1, 0,</w:t>
      </w:r>
    </w:p>
    <w:p w14:paraId="1D9EA8A0" w14:textId="77777777" w:rsidR="00C0007E" w:rsidRDefault="005F52CD">
      <w:pPr>
        <w:pStyle w:val="af2"/>
      </w:pPr>
      <w:r>
        <w:t xml:space="preserve">                   0, 1, 0, 0, 0, 1, 0,</w:t>
      </w:r>
    </w:p>
    <w:p w14:paraId="6AB7C99B" w14:textId="77777777" w:rsidR="00C0007E" w:rsidRDefault="005F52CD">
      <w:pPr>
        <w:pStyle w:val="af2"/>
      </w:pPr>
      <w:r>
        <w:t xml:space="preserve">                   0, 1, 0, 0, 0, 1, 0,</w:t>
      </w:r>
    </w:p>
    <w:p w14:paraId="27BE2417" w14:textId="77777777" w:rsidR="00C0007E" w:rsidRDefault="005F52CD">
      <w:pPr>
        <w:pStyle w:val="af2"/>
      </w:pPr>
      <w:r>
        <w:t xml:space="preserve">                   0, 1, 1, 1, 1, 1, 0,</w:t>
      </w:r>
    </w:p>
    <w:p w14:paraId="447B4598" w14:textId="77777777" w:rsidR="00C0007E" w:rsidRDefault="005F52CD">
      <w:pPr>
        <w:pStyle w:val="af2"/>
      </w:pPr>
      <w:r>
        <w:t xml:space="preserve">                   0, 0, 0, 0, 0, 0, 0],</w:t>
      </w:r>
    </w:p>
    <w:p w14:paraId="4829BDBF" w14:textId="77777777" w:rsidR="00C0007E" w:rsidRDefault="00C0007E">
      <w:pPr>
        <w:pStyle w:val="af2"/>
      </w:pPr>
    </w:p>
    <w:p w14:paraId="046126F3" w14:textId="77777777" w:rsidR="00C0007E" w:rsidRDefault="005F52CD">
      <w:pPr>
        <w:pStyle w:val="af2"/>
      </w:pPr>
      <w:r>
        <w:t xml:space="preserve">                  [0, 0, 0, 0, 0, 0, 0,  # 1</w:t>
      </w:r>
    </w:p>
    <w:p w14:paraId="1E1FF499" w14:textId="77777777" w:rsidR="00C0007E" w:rsidRDefault="005F52CD">
      <w:pPr>
        <w:pStyle w:val="af2"/>
      </w:pPr>
      <w:r>
        <w:t xml:space="preserve">                   0, 0, 0, 1, 0, 0, 0,</w:t>
      </w:r>
    </w:p>
    <w:p w14:paraId="4AF74D86" w14:textId="77777777" w:rsidR="00C0007E" w:rsidRDefault="005F52CD">
      <w:pPr>
        <w:pStyle w:val="af2"/>
      </w:pPr>
      <w:r>
        <w:t xml:space="preserve">                   0, 0, 1, 1, 0, 0, 0,</w:t>
      </w:r>
    </w:p>
    <w:p w14:paraId="0C65F383" w14:textId="77777777" w:rsidR="00C0007E" w:rsidRDefault="005F52CD">
      <w:pPr>
        <w:pStyle w:val="af2"/>
      </w:pPr>
      <w:r>
        <w:t xml:space="preserve">                   0, 0, 0, 1, 0, 0, 0,</w:t>
      </w:r>
    </w:p>
    <w:p w14:paraId="3E3B964C" w14:textId="77777777" w:rsidR="00C0007E" w:rsidRDefault="005F52CD">
      <w:pPr>
        <w:pStyle w:val="af2"/>
      </w:pPr>
      <w:r>
        <w:t xml:space="preserve">                   0, 0, 0, 1, 0, 0, 0,</w:t>
      </w:r>
    </w:p>
    <w:p w14:paraId="0F01B3CF" w14:textId="77777777" w:rsidR="00C0007E" w:rsidRDefault="005F52CD">
      <w:pPr>
        <w:pStyle w:val="af2"/>
      </w:pPr>
      <w:r>
        <w:t xml:space="preserve">                   0, 0, 0, 1, 0, 0, 0,</w:t>
      </w:r>
    </w:p>
    <w:p w14:paraId="4F5BC9A4" w14:textId="77777777" w:rsidR="00C0007E" w:rsidRDefault="005F52CD">
      <w:pPr>
        <w:pStyle w:val="af2"/>
      </w:pPr>
      <w:r>
        <w:t xml:space="preserve">                   0, 0, 0, 1, 0, 0, 0,</w:t>
      </w:r>
    </w:p>
    <w:p w14:paraId="0F537053" w14:textId="77777777" w:rsidR="00C0007E" w:rsidRDefault="005F52CD">
      <w:pPr>
        <w:pStyle w:val="af2"/>
      </w:pPr>
      <w:r>
        <w:t xml:space="preserve">                   0, 0, 1, 1, 1, 0, 0,</w:t>
      </w:r>
    </w:p>
    <w:p w14:paraId="0F08C82B" w14:textId="77777777" w:rsidR="00C0007E" w:rsidRDefault="005F52CD">
      <w:pPr>
        <w:pStyle w:val="af2"/>
      </w:pPr>
      <w:r>
        <w:t xml:space="preserve">                   0, 0, 0, 0, 0, 0, 0],</w:t>
      </w:r>
    </w:p>
    <w:p w14:paraId="5EF3CCF2" w14:textId="77777777" w:rsidR="00C0007E" w:rsidRDefault="00C0007E">
      <w:pPr>
        <w:pStyle w:val="af2"/>
      </w:pPr>
    </w:p>
    <w:p w14:paraId="4A0A4A03" w14:textId="77777777" w:rsidR="00C0007E" w:rsidRDefault="005F52CD">
      <w:pPr>
        <w:pStyle w:val="af2"/>
      </w:pPr>
      <w:r>
        <w:t xml:space="preserve">                  [0, 0, 0, 0, 0, 0, 0,  # 2</w:t>
      </w:r>
    </w:p>
    <w:p w14:paraId="07C636BA" w14:textId="77777777" w:rsidR="00C0007E" w:rsidRDefault="005F52CD">
      <w:pPr>
        <w:pStyle w:val="af2"/>
      </w:pPr>
      <w:r>
        <w:t xml:space="preserve">                   0, 0, 1, 1, 1, 0, 0,</w:t>
      </w:r>
    </w:p>
    <w:p w14:paraId="5A2E24AE" w14:textId="77777777" w:rsidR="00C0007E" w:rsidRDefault="005F52CD">
      <w:pPr>
        <w:pStyle w:val="af2"/>
      </w:pPr>
      <w:r>
        <w:t xml:space="preserve">                   0, 1, 0, 0, 0, 1, 0,</w:t>
      </w:r>
    </w:p>
    <w:p w14:paraId="3742205F" w14:textId="77777777" w:rsidR="00C0007E" w:rsidRDefault="005F52CD">
      <w:pPr>
        <w:pStyle w:val="af2"/>
      </w:pPr>
      <w:r>
        <w:t xml:space="preserve">                   0, 0, 0, 0, 0, 1, 0,</w:t>
      </w:r>
    </w:p>
    <w:p w14:paraId="7EE0AB55" w14:textId="77777777" w:rsidR="00C0007E" w:rsidRDefault="005F52CD">
      <w:pPr>
        <w:pStyle w:val="af2"/>
      </w:pPr>
      <w:r>
        <w:t xml:space="preserve">                   0, 0, 0, 0, 1, 0, 0,</w:t>
      </w:r>
    </w:p>
    <w:p w14:paraId="0C19DF62" w14:textId="77777777" w:rsidR="00C0007E" w:rsidRDefault="005F52CD">
      <w:pPr>
        <w:pStyle w:val="af2"/>
      </w:pPr>
      <w:r>
        <w:t xml:space="preserve">                   0, 0, 0, 1, 0, 0, 0,</w:t>
      </w:r>
    </w:p>
    <w:p w14:paraId="579B5DAF" w14:textId="77777777" w:rsidR="00C0007E" w:rsidRDefault="005F52CD">
      <w:pPr>
        <w:pStyle w:val="af2"/>
      </w:pPr>
      <w:r>
        <w:t xml:space="preserve">                   0, 0, 1, 0, 0, 0, 0,</w:t>
      </w:r>
    </w:p>
    <w:p w14:paraId="7E65ED6B" w14:textId="77777777" w:rsidR="00C0007E" w:rsidRDefault="005F52CD">
      <w:pPr>
        <w:pStyle w:val="af2"/>
      </w:pPr>
      <w:r>
        <w:t xml:space="preserve">                   0, 1, 1, 1, 1, 1, 0,</w:t>
      </w:r>
    </w:p>
    <w:p w14:paraId="275222D3" w14:textId="77777777" w:rsidR="00C0007E" w:rsidRDefault="005F52CD">
      <w:pPr>
        <w:pStyle w:val="af2"/>
      </w:pPr>
      <w:r>
        <w:t xml:space="preserve">                   0, 0, 0, 0, 0, 0, 0],</w:t>
      </w:r>
    </w:p>
    <w:p w14:paraId="150EC35C" w14:textId="77777777" w:rsidR="00C0007E" w:rsidRDefault="00C0007E">
      <w:pPr>
        <w:pStyle w:val="af2"/>
      </w:pPr>
    </w:p>
    <w:p w14:paraId="72695791" w14:textId="77777777" w:rsidR="00C0007E" w:rsidRDefault="005F52CD">
      <w:pPr>
        <w:pStyle w:val="af2"/>
      </w:pPr>
      <w:r>
        <w:t xml:space="preserve">                  [0, 0, 0, 0, 0, 0, 0,  # 3</w:t>
      </w:r>
    </w:p>
    <w:p w14:paraId="4E5149E4" w14:textId="77777777" w:rsidR="00C0007E" w:rsidRDefault="005F52CD">
      <w:pPr>
        <w:pStyle w:val="af2"/>
      </w:pPr>
      <w:r>
        <w:t xml:space="preserve">                   0, 1, 1, 1, 1, 1, 0,</w:t>
      </w:r>
    </w:p>
    <w:p w14:paraId="1F8C7F2E" w14:textId="77777777" w:rsidR="00C0007E" w:rsidRDefault="005F52CD">
      <w:pPr>
        <w:pStyle w:val="af2"/>
      </w:pPr>
      <w:r>
        <w:t xml:space="preserve">                   0, 0, 0, 0, 0, 1, 0,</w:t>
      </w:r>
    </w:p>
    <w:p w14:paraId="6BF7C8E5" w14:textId="77777777" w:rsidR="00C0007E" w:rsidRDefault="005F52CD">
      <w:pPr>
        <w:pStyle w:val="af2"/>
      </w:pPr>
      <w:r>
        <w:t xml:space="preserve">                   0, 0, 0, 0, 0, 1, 0,</w:t>
      </w:r>
    </w:p>
    <w:p w14:paraId="1BE2FA72" w14:textId="77777777" w:rsidR="00C0007E" w:rsidRDefault="005F52CD">
      <w:pPr>
        <w:pStyle w:val="af2"/>
      </w:pPr>
      <w:r>
        <w:t xml:space="preserve">                   0, 0, 0, 1, 1, 0, 0,</w:t>
      </w:r>
    </w:p>
    <w:p w14:paraId="6DAEA7A0" w14:textId="77777777" w:rsidR="00C0007E" w:rsidRDefault="005F52CD">
      <w:pPr>
        <w:pStyle w:val="af2"/>
      </w:pPr>
      <w:r>
        <w:t xml:space="preserve">                   0, 0, 0, 0, 0, 1, 0,</w:t>
      </w:r>
    </w:p>
    <w:p w14:paraId="60619883" w14:textId="77777777" w:rsidR="00C0007E" w:rsidRDefault="005F52CD">
      <w:pPr>
        <w:pStyle w:val="af2"/>
      </w:pPr>
      <w:r>
        <w:lastRenderedPageBreak/>
        <w:t xml:space="preserve">                   0, 0, 0, 0, 0, 1, 0,</w:t>
      </w:r>
    </w:p>
    <w:p w14:paraId="1B24CF4E" w14:textId="77777777" w:rsidR="00C0007E" w:rsidRDefault="005F52CD">
      <w:pPr>
        <w:pStyle w:val="af2"/>
      </w:pPr>
      <w:r>
        <w:t xml:space="preserve">                   0, 1, 1, 1, 1, 1, 0,</w:t>
      </w:r>
    </w:p>
    <w:p w14:paraId="6E31A485" w14:textId="77777777" w:rsidR="00C0007E" w:rsidRDefault="005F52CD">
      <w:pPr>
        <w:pStyle w:val="af2"/>
      </w:pPr>
      <w:r>
        <w:t xml:space="preserve">                   0, 0, 0, 0, 0, 0, 0],</w:t>
      </w:r>
    </w:p>
    <w:p w14:paraId="01818392" w14:textId="77777777" w:rsidR="00C0007E" w:rsidRDefault="00C0007E">
      <w:pPr>
        <w:pStyle w:val="af2"/>
      </w:pPr>
    </w:p>
    <w:p w14:paraId="60A13840" w14:textId="77777777" w:rsidR="00C0007E" w:rsidRDefault="005F52CD">
      <w:pPr>
        <w:pStyle w:val="af2"/>
      </w:pPr>
      <w:r>
        <w:t xml:space="preserve">                  [0, 0, 0, 0, 0, 0, 0,  # 4</w:t>
      </w:r>
    </w:p>
    <w:p w14:paraId="23F7E2A5" w14:textId="77777777" w:rsidR="00C0007E" w:rsidRDefault="005F52CD">
      <w:pPr>
        <w:pStyle w:val="af2"/>
      </w:pPr>
      <w:r>
        <w:t xml:space="preserve">                   0, 1, 0, 0, 0, 0, 0,</w:t>
      </w:r>
    </w:p>
    <w:p w14:paraId="77BE8863" w14:textId="77777777" w:rsidR="00C0007E" w:rsidRDefault="005F52CD">
      <w:pPr>
        <w:pStyle w:val="af2"/>
      </w:pPr>
      <w:r>
        <w:t xml:space="preserve">                   0, 1, 0, 1, 0, 0, 0,</w:t>
      </w:r>
    </w:p>
    <w:p w14:paraId="638343DC" w14:textId="77777777" w:rsidR="00C0007E" w:rsidRDefault="005F52CD">
      <w:pPr>
        <w:pStyle w:val="af2"/>
      </w:pPr>
      <w:r>
        <w:t xml:space="preserve">                   0, 1, 0, 1, 0, 0, 0,</w:t>
      </w:r>
    </w:p>
    <w:p w14:paraId="3DCF3F8A" w14:textId="77777777" w:rsidR="00C0007E" w:rsidRDefault="005F52CD">
      <w:pPr>
        <w:pStyle w:val="af2"/>
      </w:pPr>
      <w:r>
        <w:t xml:space="preserve">                   0, 1, 0, 1, 0, 0, 0,</w:t>
      </w:r>
    </w:p>
    <w:p w14:paraId="52C56B32" w14:textId="77777777" w:rsidR="00C0007E" w:rsidRDefault="005F52CD">
      <w:pPr>
        <w:pStyle w:val="af2"/>
      </w:pPr>
      <w:r>
        <w:t xml:space="preserve">                   0, 1, 1, 1, 1, 1, 0,</w:t>
      </w:r>
    </w:p>
    <w:p w14:paraId="7AAE43BD" w14:textId="77777777" w:rsidR="00C0007E" w:rsidRDefault="005F52CD">
      <w:pPr>
        <w:pStyle w:val="af2"/>
      </w:pPr>
      <w:r>
        <w:t xml:space="preserve">                   0, 0, 0, 1, 0, 0, 0,</w:t>
      </w:r>
    </w:p>
    <w:p w14:paraId="0A699D0E" w14:textId="77777777" w:rsidR="00C0007E" w:rsidRDefault="005F52CD">
      <w:pPr>
        <w:pStyle w:val="af2"/>
      </w:pPr>
      <w:r>
        <w:t xml:space="preserve">                   0, 0, 0, 1, 0, 0, 0,</w:t>
      </w:r>
    </w:p>
    <w:p w14:paraId="10BACB13" w14:textId="77777777" w:rsidR="00C0007E" w:rsidRDefault="005F52CD">
      <w:pPr>
        <w:pStyle w:val="af2"/>
      </w:pPr>
      <w:r>
        <w:t xml:space="preserve">                   0, 0, 0, 0, 0, 0, 0],</w:t>
      </w:r>
    </w:p>
    <w:p w14:paraId="690D5916" w14:textId="77777777" w:rsidR="00C0007E" w:rsidRDefault="00C0007E">
      <w:pPr>
        <w:pStyle w:val="af2"/>
      </w:pPr>
    </w:p>
    <w:p w14:paraId="401FA23E" w14:textId="77777777" w:rsidR="00C0007E" w:rsidRDefault="005F52CD">
      <w:pPr>
        <w:pStyle w:val="af2"/>
      </w:pPr>
      <w:r>
        <w:t xml:space="preserve">                  [0, 0, 0, 0, 0, 0, 0,  # 5</w:t>
      </w:r>
    </w:p>
    <w:p w14:paraId="18A00B07" w14:textId="77777777" w:rsidR="00C0007E" w:rsidRDefault="005F52CD">
      <w:pPr>
        <w:pStyle w:val="af2"/>
      </w:pPr>
      <w:r>
        <w:t xml:space="preserve">                   0, 1, 1, 1, 1, 1, 0,</w:t>
      </w:r>
    </w:p>
    <w:p w14:paraId="4ED3D19A" w14:textId="77777777" w:rsidR="00C0007E" w:rsidRDefault="005F52CD">
      <w:pPr>
        <w:pStyle w:val="af2"/>
      </w:pPr>
      <w:r>
        <w:t xml:space="preserve">                   0, 1, 0, 0, 0, 0, 0,</w:t>
      </w:r>
    </w:p>
    <w:p w14:paraId="2F1CD46B" w14:textId="77777777" w:rsidR="00C0007E" w:rsidRDefault="005F52CD">
      <w:pPr>
        <w:pStyle w:val="af2"/>
      </w:pPr>
      <w:r>
        <w:t xml:space="preserve">                   0, 1, 0, 0, 0, 0, 0,</w:t>
      </w:r>
    </w:p>
    <w:p w14:paraId="000DCDB0" w14:textId="77777777" w:rsidR="00C0007E" w:rsidRDefault="005F52CD">
      <w:pPr>
        <w:pStyle w:val="af2"/>
      </w:pPr>
      <w:r>
        <w:t xml:space="preserve">                   0, 1, 1, 1, 1, 1, 0,</w:t>
      </w:r>
    </w:p>
    <w:p w14:paraId="2C9890FC" w14:textId="77777777" w:rsidR="00C0007E" w:rsidRDefault="005F52CD">
      <w:pPr>
        <w:pStyle w:val="af2"/>
      </w:pPr>
      <w:r>
        <w:t xml:space="preserve">                   0, 0, 0, 0, 0, 1, 0,</w:t>
      </w:r>
    </w:p>
    <w:p w14:paraId="73FEE84A" w14:textId="77777777" w:rsidR="00C0007E" w:rsidRDefault="005F52CD">
      <w:pPr>
        <w:pStyle w:val="af2"/>
      </w:pPr>
      <w:r>
        <w:t xml:space="preserve">                   0, 0, 0, 0, 0, 1, 0,</w:t>
      </w:r>
    </w:p>
    <w:p w14:paraId="15225712" w14:textId="77777777" w:rsidR="00C0007E" w:rsidRDefault="005F52CD">
      <w:pPr>
        <w:pStyle w:val="af2"/>
      </w:pPr>
      <w:r>
        <w:t xml:space="preserve">                   0, 1, 1, 1, 1, 1, 0,</w:t>
      </w:r>
    </w:p>
    <w:p w14:paraId="61730E80" w14:textId="77777777" w:rsidR="00C0007E" w:rsidRDefault="005F52CD">
      <w:pPr>
        <w:pStyle w:val="af2"/>
      </w:pPr>
      <w:r>
        <w:t xml:space="preserve">                   0, 0, 0, 0, 0, 0, 0],</w:t>
      </w:r>
    </w:p>
    <w:p w14:paraId="160030D9" w14:textId="77777777" w:rsidR="00C0007E" w:rsidRDefault="00C0007E">
      <w:pPr>
        <w:pStyle w:val="af2"/>
      </w:pPr>
    </w:p>
    <w:p w14:paraId="205EC156" w14:textId="77777777" w:rsidR="00C0007E" w:rsidRDefault="005F52CD">
      <w:pPr>
        <w:pStyle w:val="af2"/>
      </w:pPr>
      <w:r>
        <w:t xml:space="preserve">                  [0, 0, 0, 0, 0, 0, 0,  # 6</w:t>
      </w:r>
    </w:p>
    <w:p w14:paraId="6E2BC52C" w14:textId="77777777" w:rsidR="00C0007E" w:rsidRDefault="005F52CD">
      <w:pPr>
        <w:pStyle w:val="af2"/>
      </w:pPr>
      <w:r>
        <w:t xml:space="preserve">                   0, 1, 1, 1, 1, 1, 0,</w:t>
      </w:r>
    </w:p>
    <w:p w14:paraId="20382D63" w14:textId="77777777" w:rsidR="00C0007E" w:rsidRDefault="005F52CD">
      <w:pPr>
        <w:pStyle w:val="af2"/>
      </w:pPr>
      <w:r>
        <w:t xml:space="preserve">                   0, 1, 0, 0, 0, 0, 0,</w:t>
      </w:r>
    </w:p>
    <w:p w14:paraId="2631E0F2" w14:textId="77777777" w:rsidR="00C0007E" w:rsidRDefault="005F52CD">
      <w:pPr>
        <w:pStyle w:val="af2"/>
      </w:pPr>
      <w:r>
        <w:t xml:space="preserve">                   0, 1, 0, 0, 0, 0, 0,</w:t>
      </w:r>
    </w:p>
    <w:p w14:paraId="628F5D4F" w14:textId="77777777" w:rsidR="00C0007E" w:rsidRDefault="005F52CD">
      <w:pPr>
        <w:pStyle w:val="af2"/>
      </w:pPr>
      <w:r>
        <w:t xml:space="preserve">                   0, 1, 1, 1, 1, 1, 0,</w:t>
      </w:r>
    </w:p>
    <w:p w14:paraId="30FB7EC9" w14:textId="77777777" w:rsidR="00C0007E" w:rsidRDefault="005F52CD">
      <w:pPr>
        <w:pStyle w:val="af2"/>
      </w:pPr>
      <w:r>
        <w:t xml:space="preserve">                   0, 1, 0, 0, 0, 1, 0,</w:t>
      </w:r>
    </w:p>
    <w:p w14:paraId="3B3BABC1" w14:textId="77777777" w:rsidR="00C0007E" w:rsidRDefault="005F52CD">
      <w:pPr>
        <w:pStyle w:val="af2"/>
      </w:pPr>
      <w:r>
        <w:t xml:space="preserve">                   0, 1, 0, 0, 0, 1, 0,</w:t>
      </w:r>
    </w:p>
    <w:p w14:paraId="7B38D092" w14:textId="77777777" w:rsidR="00C0007E" w:rsidRDefault="005F52CD">
      <w:pPr>
        <w:pStyle w:val="af2"/>
      </w:pPr>
      <w:r>
        <w:t xml:space="preserve">                   0, 1, 1, 1, 1, 1, 0,</w:t>
      </w:r>
    </w:p>
    <w:p w14:paraId="4DA6597D" w14:textId="77777777" w:rsidR="00C0007E" w:rsidRDefault="005F52CD">
      <w:pPr>
        <w:pStyle w:val="af2"/>
      </w:pPr>
      <w:r>
        <w:t xml:space="preserve">                   0, 0, 0, 0, 0, 0, 0],</w:t>
      </w:r>
    </w:p>
    <w:p w14:paraId="01C3F258" w14:textId="77777777" w:rsidR="00C0007E" w:rsidRDefault="00C0007E">
      <w:pPr>
        <w:pStyle w:val="af2"/>
      </w:pPr>
    </w:p>
    <w:p w14:paraId="5534DCF4" w14:textId="77777777" w:rsidR="00C0007E" w:rsidRDefault="005F52CD">
      <w:pPr>
        <w:pStyle w:val="af2"/>
      </w:pPr>
      <w:r>
        <w:t xml:space="preserve">                  [0, 0, 0, 0, 0, 0, 0,  # 7</w:t>
      </w:r>
    </w:p>
    <w:p w14:paraId="680D6551" w14:textId="77777777" w:rsidR="00C0007E" w:rsidRDefault="005F52CD">
      <w:pPr>
        <w:pStyle w:val="af2"/>
      </w:pPr>
      <w:r>
        <w:t xml:space="preserve">                   0, 1, 1, 1, 1, 1, 0,</w:t>
      </w:r>
    </w:p>
    <w:p w14:paraId="64F4BBC0" w14:textId="77777777" w:rsidR="00C0007E" w:rsidRDefault="005F52CD">
      <w:pPr>
        <w:pStyle w:val="af2"/>
      </w:pPr>
      <w:r>
        <w:t xml:space="preserve">                   0, 0, 0, 0, 0, 1, 0,</w:t>
      </w:r>
    </w:p>
    <w:p w14:paraId="1BD3A119" w14:textId="77777777" w:rsidR="00C0007E" w:rsidRDefault="005F52CD">
      <w:pPr>
        <w:pStyle w:val="af2"/>
      </w:pPr>
      <w:r>
        <w:t xml:space="preserve">                   0, 0, 0, 0, 1, 0, 0,</w:t>
      </w:r>
    </w:p>
    <w:p w14:paraId="20D80896" w14:textId="77777777" w:rsidR="00C0007E" w:rsidRDefault="005F52CD">
      <w:pPr>
        <w:pStyle w:val="af2"/>
      </w:pPr>
      <w:r>
        <w:t xml:space="preserve">                   0, 0, 0, 1, 0, 0, 0,</w:t>
      </w:r>
    </w:p>
    <w:p w14:paraId="1ACE276E" w14:textId="77777777" w:rsidR="00C0007E" w:rsidRDefault="005F52CD">
      <w:pPr>
        <w:pStyle w:val="af2"/>
      </w:pPr>
      <w:r>
        <w:t xml:space="preserve">                   0, 0, 1, 0, 0, 0, 0,</w:t>
      </w:r>
    </w:p>
    <w:p w14:paraId="71CB5EA1" w14:textId="77777777" w:rsidR="00C0007E" w:rsidRDefault="005F52CD">
      <w:pPr>
        <w:pStyle w:val="af2"/>
      </w:pPr>
      <w:r>
        <w:t xml:space="preserve">                   0, 0, 1, 0, 0, 0, 0,</w:t>
      </w:r>
    </w:p>
    <w:p w14:paraId="21FA451F" w14:textId="77777777" w:rsidR="00C0007E" w:rsidRDefault="005F52CD">
      <w:pPr>
        <w:pStyle w:val="af2"/>
      </w:pPr>
      <w:r>
        <w:t xml:space="preserve">                   0, 0, 1, 0, 0, 0, 0,</w:t>
      </w:r>
    </w:p>
    <w:p w14:paraId="193A68D7" w14:textId="77777777" w:rsidR="00C0007E" w:rsidRDefault="005F52CD">
      <w:pPr>
        <w:pStyle w:val="af2"/>
      </w:pPr>
      <w:r>
        <w:t xml:space="preserve">                   0, 0, 0, 0, 0, 0, 0],</w:t>
      </w:r>
    </w:p>
    <w:p w14:paraId="70D4CAE2" w14:textId="77777777" w:rsidR="00C0007E" w:rsidRDefault="00C0007E">
      <w:pPr>
        <w:pStyle w:val="af2"/>
      </w:pPr>
    </w:p>
    <w:p w14:paraId="2E782495" w14:textId="77777777" w:rsidR="00C0007E" w:rsidRDefault="005F52CD">
      <w:pPr>
        <w:pStyle w:val="af2"/>
      </w:pPr>
      <w:r>
        <w:t xml:space="preserve">                  [0, 0, 0, 0, 0, 0, 0,  # 8</w:t>
      </w:r>
    </w:p>
    <w:p w14:paraId="522031EF" w14:textId="77777777" w:rsidR="00C0007E" w:rsidRDefault="005F52CD">
      <w:pPr>
        <w:pStyle w:val="af2"/>
      </w:pPr>
      <w:r>
        <w:t xml:space="preserve">                   0, 1, 1, 1, 1, 1, 0,</w:t>
      </w:r>
    </w:p>
    <w:p w14:paraId="38287471" w14:textId="77777777" w:rsidR="00C0007E" w:rsidRDefault="005F52CD">
      <w:pPr>
        <w:pStyle w:val="af2"/>
      </w:pPr>
      <w:r>
        <w:t xml:space="preserve">                   0, 1, 0, 0, 0, 1, 0,</w:t>
      </w:r>
    </w:p>
    <w:p w14:paraId="0307EBFF" w14:textId="77777777" w:rsidR="00C0007E" w:rsidRDefault="005F52CD">
      <w:pPr>
        <w:pStyle w:val="af2"/>
      </w:pPr>
      <w:r>
        <w:t xml:space="preserve">                   0, 1, 0, 0, 0, 1, 0,</w:t>
      </w:r>
    </w:p>
    <w:p w14:paraId="61F53A0D" w14:textId="77777777" w:rsidR="00C0007E" w:rsidRDefault="005F52CD">
      <w:pPr>
        <w:pStyle w:val="af2"/>
      </w:pPr>
      <w:r>
        <w:t xml:space="preserve">                   0, 1, 1, 1, 1, 1, 0,</w:t>
      </w:r>
    </w:p>
    <w:p w14:paraId="17C0E935" w14:textId="77777777" w:rsidR="00C0007E" w:rsidRDefault="005F52CD">
      <w:pPr>
        <w:pStyle w:val="af2"/>
      </w:pPr>
      <w:r>
        <w:t xml:space="preserve">                   0, 1, 0, 0, 0, 1, 0,</w:t>
      </w:r>
    </w:p>
    <w:p w14:paraId="5EBF509F" w14:textId="77777777" w:rsidR="00C0007E" w:rsidRDefault="005F52CD">
      <w:pPr>
        <w:pStyle w:val="af2"/>
      </w:pPr>
      <w:r>
        <w:t xml:space="preserve">                   0, 1, 0, 0, 0, 1, 0,</w:t>
      </w:r>
    </w:p>
    <w:p w14:paraId="6C84D0B4" w14:textId="77777777" w:rsidR="00C0007E" w:rsidRDefault="005F52CD">
      <w:pPr>
        <w:pStyle w:val="af2"/>
      </w:pPr>
      <w:r>
        <w:lastRenderedPageBreak/>
        <w:t xml:space="preserve">                   0, 1, 1, 1, 1, 1, 0,</w:t>
      </w:r>
    </w:p>
    <w:p w14:paraId="3E478DA4" w14:textId="77777777" w:rsidR="00C0007E" w:rsidRDefault="005F52CD">
      <w:pPr>
        <w:pStyle w:val="af2"/>
      </w:pPr>
      <w:r>
        <w:t xml:space="preserve">                   0, 0, 0, 0, 0, 0, 0],</w:t>
      </w:r>
    </w:p>
    <w:p w14:paraId="5A1196FB" w14:textId="77777777" w:rsidR="00C0007E" w:rsidRDefault="00C0007E">
      <w:pPr>
        <w:pStyle w:val="af2"/>
      </w:pPr>
    </w:p>
    <w:p w14:paraId="6FDA032E" w14:textId="77777777" w:rsidR="00C0007E" w:rsidRDefault="005F52CD">
      <w:pPr>
        <w:pStyle w:val="af2"/>
      </w:pPr>
      <w:r>
        <w:t xml:space="preserve">                  [0, 0, 0, 0, 0, 0, 0,  # 9</w:t>
      </w:r>
    </w:p>
    <w:p w14:paraId="19B90069" w14:textId="77777777" w:rsidR="00C0007E" w:rsidRDefault="005F52CD">
      <w:pPr>
        <w:pStyle w:val="af2"/>
      </w:pPr>
      <w:r>
        <w:t xml:space="preserve">                   0, 0, 1, 1, 1, 1, 0,</w:t>
      </w:r>
    </w:p>
    <w:p w14:paraId="695189FE" w14:textId="77777777" w:rsidR="00C0007E" w:rsidRDefault="005F52CD">
      <w:pPr>
        <w:pStyle w:val="af2"/>
      </w:pPr>
      <w:r>
        <w:t xml:space="preserve">                   0, 0, 1, 0, 0, 1, 0,</w:t>
      </w:r>
    </w:p>
    <w:p w14:paraId="7827CAE8" w14:textId="77777777" w:rsidR="00C0007E" w:rsidRDefault="005F52CD">
      <w:pPr>
        <w:pStyle w:val="af2"/>
      </w:pPr>
      <w:r>
        <w:t xml:space="preserve">                   0, 0, 1, 0, 0, 1, 0,</w:t>
      </w:r>
    </w:p>
    <w:p w14:paraId="29A02D3B" w14:textId="77777777" w:rsidR="00C0007E" w:rsidRDefault="005F52CD">
      <w:pPr>
        <w:pStyle w:val="af2"/>
      </w:pPr>
      <w:r>
        <w:t xml:space="preserve">                   0, 0, 1, 1, 1, 1, 0,</w:t>
      </w:r>
    </w:p>
    <w:p w14:paraId="00F3E929" w14:textId="77777777" w:rsidR="00C0007E" w:rsidRDefault="005F52CD">
      <w:pPr>
        <w:pStyle w:val="af2"/>
      </w:pPr>
      <w:r>
        <w:t xml:space="preserve">                   0, 0, 0, 0, 0, 1, 0,</w:t>
      </w:r>
    </w:p>
    <w:p w14:paraId="28446A44" w14:textId="77777777" w:rsidR="00C0007E" w:rsidRDefault="005F52CD">
      <w:pPr>
        <w:pStyle w:val="af2"/>
      </w:pPr>
      <w:r>
        <w:t xml:space="preserve">                   0, 0, 0, 0, 0, 1, 0,</w:t>
      </w:r>
    </w:p>
    <w:p w14:paraId="63AD7829" w14:textId="77777777" w:rsidR="00C0007E" w:rsidRDefault="005F52CD">
      <w:pPr>
        <w:pStyle w:val="af2"/>
      </w:pPr>
      <w:r>
        <w:t xml:space="preserve">                   0, 0, 0, 0, 0, 1, 0,</w:t>
      </w:r>
    </w:p>
    <w:p w14:paraId="10E7B0D9" w14:textId="77777777" w:rsidR="00C0007E" w:rsidRDefault="005F52CD">
      <w:pPr>
        <w:pStyle w:val="af2"/>
      </w:pPr>
      <w:r>
        <w:t xml:space="preserve">                   0, 0, 0, 0, 0, 0, 0],</w:t>
      </w:r>
    </w:p>
    <w:p w14:paraId="23783EDD" w14:textId="77777777" w:rsidR="00C0007E" w:rsidRDefault="005F52CD">
      <w:pPr>
        <w:pStyle w:val="af2"/>
      </w:pPr>
      <w:r>
        <w:t xml:space="preserve">                  ]</w:t>
      </w:r>
    </w:p>
    <w:p w14:paraId="57106971" w14:textId="77777777" w:rsidR="00C0007E" w:rsidRDefault="005F52CD">
      <w:pPr>
        <w:pStyle w:val="af2"/>
      </w:pPr>
      <w:r>
        <w:t xml:space="preserve">    label = [[1, 0, 0, 0, 0, 0, 0, 0, 0, 0], [0, 1, 0, 0, 0, 0, 0, 0, 0, 0], [0, 0, 1, 0, 0, 0, 0, 0, 0, 0],</w:t>
      </w:r>
    </w:p>
    <w:p w14:paraId="2BAA06FE" w14:textId="77777777" w:rsidR="00C0007E" w:rsidRDefault="005F52CD">
      <w:pPr>
        <w:pStyle w:val="af2"/>
      </w:pPr>
      <w:r>
        <w:t xml:space="preserve">             [0, 0, 0, 1, 0, 0, 0, 0, 0, 0],</w:t>
      </w:r>
    </w:p>
    <w:p w14:paraId="34DB0A2D" w14:textId="77777777" w:rsidR="00C0007E" w:rsidRDefault="005F52CD">
      <w:pPr>
        <w:pStyle w:val="af2"/>
      </w:pPr>
      <w:r>
        <w:t xml:space="preserve">             [0, 0, 0, 0, 1, 0, 0, 0, 0, 0], [0, 0, 0, 0, 0, 1, 0, 0, 0, 0], [0, 0, 0, 0, 0, 0, 1, 0, 0, 0],</w:t>
      </w:r>
    </w:p>
    <w:p w14:paraId="52223A43" w14:textId="77777777" w:rsidR="00C0007E" w:rsidRDefault="005F52CD">
      <w:pPr>
        <w:pStyle w:val="af2"/>
      </w:pPr>
      <w:r>
        <w:t xml:space="preserve">             [0, 0, 0, 0, 0, 0, 0, 1, 0, 0],</w:t>
      </w:r>
    </w:p>
    <w:p w14:paraId="0621F4FC" w14:textId="77777777" w:rsidR="00C0007E" w:rsidRDefault="005F52CD">
      <w:pPr>
        <w:pStyle w:val="af2"/>
      </w:pPr>
      <w:r>
        <w:t xml:space="preserve">             [0, 0, 0, 0, 0, 0, 0, 0, 1, 0], [0, 0, 0, 0, 0, 0, 0, 0, 0, 1]]</w:t>
      </w:r>
    </w:p>
    <w:p w14:paraId="5FC01673" w14:textId="77777777" w:rsidR="00C0007E" w:rsidRDefault="005F52CD">
      <w:pPr>
        <w:pStyle w:val="af2"/>
      </w:pPr>
      <w:r>
        <w:t xml:space="preserve">    test_data = [[0, 0, 0, 0, 0, 0, 0,  # 0</w:t>
      </w:r>
    </w:p>
    <w:p w14:paraId="672A2EBD" w14:textId="77777777" w:rsidR="00C0007E" w:rsidRDefault="005F52CD">
      <w:pPr>
        <w:pStyle w:val="af2"/>
      </w:pPr>
      <w:r>
        <w:t xml:space="preserve">                  0, 1, 1, 1, 1, 1, 0,</w:t>
      </w:r>
    </w:p>
    <w:p w14:paraId="584FF741" w14:textId="77777777" w:rsidR="00C0007E" w:rsidRDefault="005F52CD">
      <w:pPr>
        <w:pStyle w:val="af2"/>
      </w:pPr>
      <w:r>
        <w:t xml:space="preserve">                  0, 1, 0, 0, 0, 0.9, 0,</w:t>
      </w:r>
    </w:p>
    <w:p w14:paraId="0ECD565A" w14:textId="77777777" w:rsidR="00C0007E" w:rsidRDefault="005F52CD">
      <w:pPr>
        <w:pStyle w:val="af2"/>
      </w:pPr>
      <w:r>
        <w:t xml:space="preserve">                  0, 1, 0, 0, 0, 1, 0,</w:t>
      </w:r>
    </w:p>
    <w:p w14:paraId="76767716" w14:textId="77777777" w:rsidR="00C0007E" w:rsidRDefault="005F52CD">
      <w:pPr>
        <w:pStyle w:val="af2"/>
      </w:pPr>
      <w:r>
        <w:t xml:space="preserve">                  0, 1, 0, 0, 0, 1, 0,</w:t>
      </w:r>
    </w:p>
    <w:p w14:paraId="39C37044" w14:textId="77777777" w:rsidR="00C0007E" w:rsidRDefault="005F52CD">
      <w:pPr>
        <w:pStyle w:val="af2"/>
      </w:pPr>
      <w:r>
        <w:t xml:space="preserve">                  0, 0.9, 0, 0, 0, 1, 0,</w:t>
      </w:r>
    </w:p>
    <w:p w14:paraId="19B6C27D" w14:textId="77777777" w:rsidR="00C0007E" w:rsidRDefault="005F52CD">
      <w:pPr>
        <w:pStyle w:val="af2"/>
      </w:pPr>
      <w:r>
        <w:t xml:space="preserve">                  0, 1, 0, 0, 0, 1, 0,</w:t>
      </w:r>
    </w:p>
    <w:p w14:paraId="134FEA76" w14:textId="77777777" w:rsidR="00C0007E" w:rsidRDefault="005F52CD">
      <w:pPr>
        <w:pStyle w:val="af2"/>
      </w:pPr>
      <w:r>
        <w:t xml:space="preserve">                  0, 1, 1, 1, 1, 1, 0,</w:t>
      </w:r>
    </w:p>
    <w:p w14:paraId="7BE27B6B" w14:textId="77777777" w:rsidR="00C0007E" w:rsidRDefault="005F52CD">
      <w:pPr>
        <w:pStyle w:val="af2"/>
      </w:pPr>
      <w:r>
        <w:t xml:space="preserve">                  0, 0, 0, 0, 0, 0, 0],</w:t>
      </w:r>
    </w:p>
    <w:p w14:paraId="3AA5ADCF" w14:textId="77777777" w:rsidR="00C0007E" w:rsidRDefault="00C0007E">
      <w:pPr>
        <w:pStyle w:val="af2"/>
      </w:pPr>
    </w:p>
    <w:p w14:paraId="0109B472" w14:textId="77777777" w:rsidR="00C0007E" w:rsidRDefault="005F52CD">
      <w:pPr>
        <w:pStyle w:val="af2"/>
      </w:pPr>
      <w:r>
        <w:t xml:space="preserve">                 [0, 0, 0, 0, 0, 0, 0,  # 1</w:t>
      </w:r>
    </w:p>
    <w:p w14:paraId="6C5C2F83" w14:textId="77777777" w:rsidR="00C0007E" w:rsidRDefault="005F52CD">
      <w:pPr>
        <w:pStyle w:val="af2"/>
      </w:pPr>
      <w:r>
        <w:t xml:space="preserve">                  0, 0, 0, 1, 0, 0, 0,</w:t>
      </w:r>
    </w:p>
    <w:p w14:paraId="279793FA" w14:textId="77777777" w:rsidR="00C0007E" w:rsidRDefault="005F52CD">
      <w:pPr>
        <w:pStyle w:val="af2"/>
      </w:pPr>
      <w:r>
        <w:t xml:space="preserve">                  0, 0, 1, 0.9, 0, 0, 0,</w:t>
      </w:r>
    </w:p>
    <w:p w14:paraId="7D14A5AC" w14:textId="77777777" w:rsidR="00C0007E" w:rsidRDefault="005F52CD">
      <w:pPr>
        <w:pStyle w:val="af2"/>
      </w:pPr>
      <w:r>
        <w:t xml:space="preserve">                  0, 0, 0, 1, 0, 0, 0,</w:t>
      </w:r>
    </w:p>
    <w:p w14:paraId="1C24BF1B" w14:textId="77777777" w:rsidR="00C0007E" w:rsidRDefault="005F52CD">
      <w:pPr>
        <w:pStyle w:val="af2"/>
      </w:pPr>
      <w:r>
        <w:t xml:space="preserve">                  0, 0, 0, 1, 0, 0, 0,</w:t>
      </w:r>
    </w:p>
    <w:p w14:paraId="48C43FF5" w14:textId="77777777" w:rsidR="00C0007E" w:rsidRDefault="005F52CD">
      <w:pPr>
        <w:pStyle w:val="af2"/>
      </w:pPr>
      <w:r>
        <w:t xml:space="preserve">                  0, 0, 0, 1, 0, 0, 0,</w:t>
      </w:r>
    </w:p>
    <w:p w14:paraId="2BD668FB" w14:textId="77777777" w:rsidR="00C0007E" w:rsidRDefault="005F52CD">
      <w:pPr>
        <w:pStyle w:val="af2"/>
      </w:pPr>
      <w:r>
        <w:t xml:space="preserve">                  0, 0, 0, 0.9, 0, 0, 0,</w:t>
      </w:r>
    </w:p>
    <w:p w14:paraId="5B8629E4" w14:textId="77777777" w:rsidR="00C0007E" w:rsidRDefault="005F52CD">
      <w:pPr>
        <w:pStyle w:val="af2"/>
      </w:pPr>
      <w:r>
        <w:t xml:space="preserve">                  0, 0, 1, 1, 1, 0, 0,</w:t>
      </w:r>
    </w:p>
    <w:p w14:paraId="4501FF52" w14:textId="77777777" w:rsidR="00C0007E" w:rsidRDefault="005F52CD">
      <w:pPr>
        <w:pStyle w:val="af2"/>
      </w:pPr>
      <w:r>
        <w:t xml:space="preserve">                  0, 0, 0, 0, 0, 0, 0],</w:t>
      </w:r>
    </w:p>
    <w:p w14:paraId="78ACD16A" w14:textId="77777777" w:rsidR="00C0007E" w:rsidRDefault="00C0007E">
      <w:pPr>
        <w:pStyle w:val="af2"/>
      </w:pPr>
    </w:p>
    <w:p w14:paraId="18EACD8A" w14:textId="77777777" w:rsidR="00C0007E" w:rsidRDefault="005F52CD">
      <w:pPr>
        <w:pStyle w:val="af2"/>
      </w:pPr>
      <w:r>
        <w:t xml:space="preserve">                 [0, 0, 0, 0, 0, 0, 0,  # 2</w:t>
      </w:r>
    </w:p>
    <w:p w14:paraId="02DBEEB2" w14:textId="77777777" w:rsidR="00C0007E" w:rsidRDefault="005F52CD">
      <w:pPr>
        <w:pStyle w:val="af2"/>
      </w:pPr>
      <w:r>
        <w:t xml:space="preserve">                  0, 0.1, 1, 1, 1, 0, 0,</w:t>
      </w:r>
    </w:p>
    <w:p w14:paraId="4A60C1AF" w14:textId="77777777" w:rsidR="00C0007E" w:rsidRDefault="005F52CD">
      <w:pPr>
        <w:pStyle w:val="af2"/>
      </w:pPr>
      <w:r>
        <w:t xml:space="preserve">                  0, 0.9, 0, 0, 0, 1, 0,</w:t>
      </w:r>
    </w:p>
    <w:p w14:paraId="7CF3380E" w14:textId="77777777" w:rsidR="00C0007E" w:rsidRDefault="005F52CD">
      <w:pPr>
        <w:pStyle w:val="af2"/>
      </w:pPr>
      <w:r>
        <w:t xml:space="preserve">                  0, 0, 0, 0, 0, 1, 0,</w:t>
      </w:r>
    </w:p>
    <w:p w14:paraId="19BA6DFE" w14:textId="77777777" w:rsidR="00C0007E" w:rsidRDefault="005F52CD">
      <w:pPr>
        <w:pStyle w:val="af2"/>
      </w:pPr>
      <w:r>
        <w:t xml:space="preserve">                  0, 0, 0, 0, 1, 0, 0,</w:t>
      </w:r>
    </w:p>
    <w:p w14:paraId="201A7B52" w14:textId="77777777" w:rsidR="00C0007E" w:rsidRDefault="005F52CD">
      <w:pPr>
        <w:pStyle w:val="af2"/>
      </w:pPr>
      <w:r>
        <w:t xml:space="preserve">                  0, 0, 0, 1, 0, 0, 0,</w:t>
      </w:r>
    </w:p>
    <w:p w14:paraId="32F9CEA8" w14:textId="77777777" w:rsidR="00C0007E" w:rsidRDefault="005F52CD">
      <w:pPr>
        <w:pStyle w:val="af2"/>
      </w:pPr>
      <w:r>
        <w:t xml:space="preserve">                  0, 0, 1, 0, 0, 0, 0,</w:t>
      </w:r>
    </w:p>
    <w:p w14:paraId="3479E304" w14:textId="77777777" w:rsidR="00C0007E" w:rsidRDefault="005F52CD">
      <w:pPr>
        <w:pStyle w:val="af2"/>
      </w:pPr>
      <w:r>
        <w:t xml:space="preserve">                  0, 1, 1, 1, 1, 1, 0,</w:t>
      </w:r>
    </w:p>
    <w:p w14:paraId="4306DE14" w14:textId="77777777" w:rsidR="00C0007E" w:rsidRDefault="005F52CD">
      <w:pPr>
        <w:pStyle w:val="af2"/>
      </w:pPr>
      <w:r>
        <w:t xml:space="preserve">                  0, 0, 0, 0, 0, 0, 0],</w:t>
      </w:r>
    </w:p>
    <w:p w14:paraId="798285FF" w14:textId="77777777" w:rsidR="00C0007E" w:rsidRDefault="00C0007E">
      <w:pPr>
        <w:pStyle w:val="af2"/>
      </w:pPr>
    </w:p>
    <w:p w14:paraId="1F5B7496" w14:textId="77777777" w:rsidR="00C0007E" w:rsidRDefault="005F52CD">
      <w:pPr>
        <w:pStyle w:val="af2"/>
      </w:pPr>
      <w:r>
        <w:t xml:space="preserve">                 [0, 0, 0, 0, 0, 0, 0,  # 3</w:t>
      </w:r>
    </w:p>
    <w:p w14:paraId="1294562B" w14:textId="77777777" w:rsidR="00C0007E" w:rsidRDefault="005F52CD">
      <w:pPr>
        <w:pStyle w:val="af2"/>
      </w:pPr>
      <w:r>
        <w:t xml:space="preserve">                  0, 0.9, 1, 1, 1, 1, 0,</w:t>
      </w:r>
    </w:p>
    <w:p w14:paraId="5FBA6186" w14:textId="77777777" w:rsidR="00C0007E" w:rsidRDefault="005F52CD">
      <w:pPr>
        <w:pStyle w:val="af2"/>
      </w:pPr>
      <w:r>
        <w:t xml:space="preserve">                  0, 0.1, 0, 0, 0, 1, 0,</w:t>
      </w:r>
    </w:p>
    <w:p w14:paraId="0C3C2A79" w14:textId="77777777" w:rsidR="00C0007E" w:rsidRDefault="005F52CD">
      <w:pPr>
        <w:pStyle w:val="af2"/>
      </w:pPr>
      <w:r>
        <w:lastRenderedPageBreak/>
        <w:t xml:space="preserve">                  0, 0, 0, 0, 0, 1, 0,</w:t>
      </w:r>
    </w:p>
    <w:p w14:paraId="7B3620CC" w14:textId="77777777" w:rsidR="00C0007E" w:rsidRDefault="005F52CD">
      <w:pPr>
        <w:pStyle w:val="af2"/>
      </w:pPr>
      <w:r>
        <w:t xml:space="preserve">                  0, 0, 0, 1, 1, 0, 0,</w:t>
      </w:r>
    </w:p>
    <w:p w14:paraId="66951ED4" w14:textId="77777777" w:rsidR="00C0007E" w:rsidRDefault="005F52CD">
      <w:pPr>
        <w:pStyle w:val="af2"/>
      </w:pPr>
      <w:r>
        <w:t xml:space="preserve">                  0, 0, 0, 0, 0, 1, 0,</w:t>
      </w:r>
    </w:p>
    <w:p w14:paraId="01CC9A70" w14:textId="77777777" w:rsidR="00C0007E" w:rsidRDefault="005F52CD">
      <w:pPr>
        <w:pStyle w:val="af2"/>
      </w:pPr>
      <w:r>
        <w:t xml:space="preserve">                  0, 0, 0, 0, 0, 1, 0,</w:t>
      </w:r>
    </w:p>
    <w:p w14:paraId="214D71FD" w14:textId="77777777" w:rsidR="00C0007E" w:rsidRDefault="005F52CD">
      <w:pPr>
        <w:pStyle w:val="af2"/>
      </w:pPr>
      <w:r>
        <w:t xml:space="preserve">                  0, 1, 1, 1, 1, 1, 0,</w:t>
      </w:r>
    </w:p>
    <w:p w14:paraId="331AAC56" w14:textId="77777777" w:rsidR="00C0007E" w:rsidRDefault="005F52CD">
      <w:pPr>
        <w:pStyle w:val="af2"/>
      </w:pPr>
      <w:r>
        <w:t xml:space="preserve">                  0, 0, 0, 0, 0, 0, 0],</w:t>
      </w:r>
    </w:p>
    <w:p w14:paraId="21523D48" w14:textId="77777777" w:rsidR="00C0007E" w:rsidRDefault="00C0007E">
      <w:pPr>
        <w:pStyle w:val="af2"/>
      </w:pPr>
    </w:p>
    <w:p w14:paraId="6B05A50E" w14:textId="77777777" w:rsidR="00C0007E" w:rsidRDefault="005F52CD">
      <w:pPr>
        <w:pStyle w:val="af2"/>
      </w:pPr>
      <w:r>
        <w:t xml:space="preserve">                 [0, 0, 0, 0, 0, 0, 0,  # 4</w:t>
      </w:r>
    </w:p>
    <w:p w14:paraId="529A093D" w14:textId="77777777" w:rsidR="00C0007E" w:rsidRDefault="005F52CD">
      <w:pPr>
        <w:pStyle w:val="af2"/>
      </w:pPr>
      <w:r>
        <w:t xml:space="preserve">                  0, 1, 0, 0, 0, 0, 0,</w:t>
      </w:r>
    </w:p>
    <w:p w14:paraId="7A614C70" w14:textId="77777777" w:rsidR="00C0007E" w:rsidRDefault="005F52CD">
      <w:pPr>
        <w:pStyle w:val="af2"/>
      </w:pPr>
      <w:r>
        <w:t xml:space="preserve">                  0.1, 0.9, 0, 1, 0, 0, 0,</w:t>
      </w:r>
    </w:p>
    <w:p w14:paraId="01BE5862" w14:textId="77777777" w:rsidR="00C0007E" w:rsidRDefault="005F52CD">
      <w:pPr>
        <w:pStyle w:val="af2"/>
      </w:pPr>
      <w:r>
        <w:t xml:space="preserve">                  0, 1, 0, 1, 0, 0, 0,</w:t>
      </w:r>
    </w:p>
    <w:p w14:paraId="7E514618" w14:textId="77777777" w:rsidR="00C0007E" w:rsidRDefault="005F52CD">
      <w:pPr>
        <w:pStyle w:val="af2"/>
      </w:pPr>
      <w:r>
        <w:t xml:space="preserve">                  0, 1, 0, 1, 0, 0, 0,</w:t>
      </w:r>
    </w:p>
    <w:p w14:paraId="0EFB0428" w14:textId="77777777" w:rsidR="00C0007E" w:rsidRDefault="005F52CD">
      <w:pPr>
        <w:pStyle w:val="af2"/>
      </w:pPr>
      <w:r>
        <w:t xml:space="preserve">                  0, 1, 1, 1, 1, 1, 0,</w:t>
      </w:r>
    </w:p>
    <w:p w14:paraId="4EDB1945" w14:textId="77777777" w:rsidR="00C0007E" w:rsidRDefault="005F52CD">
      <w:pPr>
        <w:pStyle w:val="af2"/>
      </w:pPr>
      <w:r>
        <w:t xml:space="preserve">                  0, 0, 0, 1, 0, 0, 0,</w:t>
      </w:r>
    </w:p>
    <w:p w14:paraId="46654262" w14:textId="77777777" w:rsidR="00C0007E" w:rsidRDefault="005F52CD">
      <w:pPr>
        <w:pStyle w:val="af2"/>
      </w:pPr>
      <w:r>
        <w:t xml:space="preserve">                  0, 0, 0, 1, 0, 0, 0,</w:t>
      </w:r>
    </w:p>
    <w:p w14:paraId="35B08D08" w14:textId="77777777" w:rsidR="00C0007E" w:rsidRDefault="005F52CD">
      <w:pPr>
        <w:pStyle w:val="af2"/>
      </w:pPr>
      <w:r>
        <w:t xml:space="preserve">                  0, 0, 0, 0, 0, 0, 0],</w:t>
      </w:r>
    </w:p>
    <w:p w14:paraId="511F472B" w14:textId="77777777" w:rsidR="00C0007E" w:rsidRDefault="00C0007E">
      <w:pPr>
        <w:pStyle w:val="af2"/>
      </w:pPr>
    </w:p>
    <w:p w14:paraId="37FA1F9A" w14:textId="77777777" w:rsidR="00C0007E" w:rsidRDefault="005F52CD">
      <w:pPr>
        <w:pStyle w:val="af2"/>
      </w:pPr>
      <w:r>
        <w:t xml:space="preserve">                 [0, 0, 0, 0, 0, 0, 0,  # 5</w:t>
      </w:r>
    </w:p>
    <w:p w14:paraId="119B2EC4" w14:textId="77777777" w:rsidR="00C0007E" w:rsidRDefault="005F52CD">
      <w:pPr>
        <w:pStyle w:val="af2"/>
      </w:pPr>
      <w:r>
        <w:t xml:space="preserve">                  0, 1, 1, 1, 1, 1, 0,</w:t>
      </w:r>
    </w:p>
    <w:p w14:paraId="095DC430" w14:textId="77777777" w:rsidR="00C0007E" w:rsidRDefault="005F52CD">
      <w:pPr>
        <w:pStyle w:val="af2"/>
      </w:pPr>
      <w:r>
        <w:t xml:space="preserve">                  0, 1, 0, 0, 0, 0, 0,</w:t>
      </w:r>
    </w:p>
    <w:p w14:paraId="6D3C14A4" w14:textId="77777777" w:rsidR="00C0007E" w:rsidRDefault="005F52CD">
      <w:pPr>
        <w:pStyle w:val="af2"/>
      </w:pPr>
      <w:r>
        <w:t xml:space="preserve">                  0, 1, 0, 0, 0, 0, 0,</w:t>
      </w:r>
    </w:p>
    <w:p w14:paraId="34F0C20D" w14:textId="77777777" w:rsidR="00C0007E" w:rsidRDefault="005F52CD">
      <w:pPr>
        <w:pStyle w:val="af2"/>
      </w:pPr>
      <w:r>
        <w:t xml:space="preserve">                  0, 0.9, 1, 1, 1, 1, 0,</w:t>
      </w:r>
    </w:p>
    <w:p w14:paraId="13514AE9" w14:textId="77777777" w:rsidR="00C0007E" w:rsidRDefault="005F52CD">
      <w:pPr>
        <w:pStyle w:val="af2"/>
      </w:pPr>
      <w:r>
        <w:t xml:space="preserve">                  0, 0, 0, 0, 0, 1, 0,</w:t>
      </w:r>
    </w:p>
    <w:p w14:paraId="30B38C7C" w14:textId="77777777" w:rsidR="00C0007E" w:rsidRDefault="005F52CD">
      <w:pPr>
        <w:pStyle w:val="af2"/>
      </w:pPr>
      <w:r>
        <w:t xml:space="preserve">                  0, 0, 0, 0, 0, 1, 0,</w:t>
      </w:r>
    </w:p>
    <w:p w14:paraId="73214198" w14:textId="77777777" w:rsidR="00C0007E" w:rsidRDefault="005F52CD">
      <w:pPr>
        <w:pStyle w:val="af2"/>
      </w:pPr>
      <w:r>
        <w:t xml:space="preserve">                  0.1, 1, 1, 1, 1, 1, 0,</w:t>
      </w:r>
    </w:p>
    <w:p w14:paraId="5DDE482C" w14:textId="77777777" w:rsidR="00C0007E" w:rsidRDefault="005F52CD">
      <w:pPr>
        <w:pStyle w:val="af2"/>
      </w:pPr>
      <w:r>
        <w:t xml:space="preserve">                  0, 0, 0, 0, 0, 0, 0],</w:t>
      </w:r>
    </w:p>
    <w:p w14:paraId="3383A5D0" w14:textId="77777777" w:rsidR="00C0007E" w:rsidRDefault="00C0007E">
      <w:pPr>
        <w:pStyle w:val="af2"/>
      </w:pPr>
    </w:p>
    <w:p w14:paraId="5C7CF0A1" w14:textId="77777777" w:rsidR="00C0007E" w:rsidRDefault="005F52CD">
      <w:pPr>
        <w:pStyle w:val="af2"/>
      </w:pPr>
      <w:r>
        <w:t xml:space="preserve">                 [0, 0, 0, 0, 0, 0, 0,  # 6</w:t>
      </w:r>
    </w:p>
    <w:p w14:paraId="4028490C" w14:textId="77777777" w:rsidR="00C0007E" w:rsidRDefault="005F52CD">
      <w:pPr>
        <w:pStyle w:val="af2"/>
      </w:pPr>
      <w:r>
        <w:t xml:space="preserve">                  0, 1, 1, 1, 1, 1, 0,</w:t>
      </w:r>
    </w:p>
    <w:p w14:paraId="64873529" w14:textId="77777777" w:rsidR="00C0007E" w:rsidRDefault="005F52CD">
      <w:pPr>
        <w:pStyle w:val="af2"/>
      </w:pPr>
      <w:r>
        <w:t xml:space="preserve">                  0, 1, 0, 0, 0, 0, 0,</w:t>
      </w:r>
    </w:p>
    <w:p w14:paraId="320F6400" w14:textId="77777777" w:rsidR="00C0007E" w:rsidRDefault="005F52CD">
      <w:pPr>
        <w:pStyle w:val="af2"/>
      </w:pPr>
      <w:r>
        <w:t xml:space="preserve">                  0, 1, 0, 0, 0, 0, 0,</w:t>
      </w:r>
    </w:p>
    <w:p w14:paraId="137C2261" w14:textId="77777777" w:rsidR="00C0007E" w:rsidRDefault="005F52CD">
      <w:pPr>
        <w:pStyle w:val="af2"/>
      </w:pPr>
      <w:r>
        <w:t xml:space="preserve">                  0, 1, 1, 1, 1, 1, 0,</w:t>
      </w:r>
    </w:p>
    <w:p w14:paraId="1C3F9691" w14:textId="77777777" w:rsidR="00C0007E" w:rsidRDefault="005F52CD">
      <w:pPr>
        <w:pStyle w:val="af2"/>
      </w:pPr>
      <w:r>
        <w:t xml:space="preserve">                  0, 1, 0, 0, 0, 0.9, 0.1,</w:t>
      </w:r>
    </w:p>
    <w:p w14:paraId="4E7FFC69" w14:textId="77777777" w:rsidR="00C0007E" w:rsidRDefault="005F52CD">
      <w:pPr>
        <w:pStyle w:val="af2"/>
      </w:pPr>
      <w:r>
        <w:t xml:space="preserve">                  0, 1, 0, 0, 0, 1, 0,</w:t>
      </w:r>
    </w:p>
    <w:p w14:paraId="1F0329C7" w14:textId="77777777" w:rsidR="00C0007E" w:rsidRDefault="005F52CD">
      <w:pPr>
        <w:pStyle w:val="af2"/>
      </w:pPr>
      <w:r>
        <w:t xml:space="preserve">                  0, 1, 1, 1, 1, 1, 0,</w:t>
      </w:r>
    </w:p>
    <w:p w14:paraId="576684C5" w14:textId="77777777" w:rsidR="00C0007E" w:rsidRDefault="005F52CD">
      <w:pPr>
        <w:pStyle w:val="af2"/>
      </w:pPr>
      <w:r>
        <w:t xml:space="preserve">                  0, 0, 0, 0, 0, 0, 0],</w:t>
      </w:r>
    </w:p>
    <w:p w14:paraId="13004C5E" w14:textId="77777777" w:rsidR="00C0007E" w:rsidRDefault="00C0007E">
      <w:pPr>
        <w:pStyle w:val="af2"/>
      </w:pPr>
    </w:p>
    <w:p w14:paraId="0D7E5A9D" w14:textId="77777777" w:rsidR="00C0007E" w:rsidRDefault="005F52CD">
      <w:pPr>
        <w:pStyle w:val="af2"/>
      </w:pPr>
      <w:r>
        <w:t xml:space="preserve">                 [0, 0, 0, 0, 0, 0, 0,  # 7</w:t>
      </w:r>
    </w:p>
    <w:p w14:paraId="4366EFCF" w14:textId="77777777" w:rsidR="00C0007E" w:rsidRDefault="005F52CD">
      <w:pPr>
        <w:pStyle w:val="af2"/>
      </w:pPr>
      <w:r>
        <w:t xml:space="preserve">                  0, 1, 1, 1, 1, 1, 0,</w:t>
      </w:r>
    </w:p>
    <w:p w14:paraId="5F0AA992" w14:textId="77777777" w:rsidR="00C0007E" w:rsidRDefault="005F52CD">
      <w:pPr>
        <w:pStyle w:val="af2"/>
      </w:pPr>
      <w:r>
        <w:t xml:space="preserve">                  0, 0, 0, 0, 0, 1, 0,</w:t>
      </w:r>
    </w:p>
    <w:p w14:paraId="371829EB" w14:textId="77777777" w:rsidR="00C0007E" w:rsidRDefault="005F52CD">
      <w:pPr>
        <w:pStyle w:val="af2"/>
      </w:pPr>
      <w:r>
        <w:t xml:space="preserve">                  0, 0, 0, 0, 1, 0, 0,</w:t>
      </w:r>
    </w:p>
    <w:p w14:paraId="350CFB15" w14:textId="77777777" w:rsidR="00C0007E" w:rsidRDefault="005F52CD">
      <w:pPr>
        <w:pStyle w:val="af2"/>
      </w:pPr>
      <w:r>
        <w:t xml:space="preserve">                  0, 0, 0, 1, 0, 0, 0,</w:t>
      </w:r>
    </w:p>
    <w:p w14:paraId="4E091EE2" w14:textId="77777777" w:rsidR="00C0007E" w:rsidRDefault="005F52CD">
      <w:pPr>
        <w:pStyle w:val="af2"/>
      </w:pPr>
      <w:r>
        <w:t xml:space="preserve">                  0, 0, 0.9, 0.1, 0, 0, 0,</w:t>
      </w:r>
    </w:p>
    <w:p w14:paraId="4EF29E2A" w14:textId="77777777" w:rsidR="00C0007E" w:rsidRDefault="005F52CD">
      <w:pPr>
        <w:pStyle w:val="af2"/>
      </w:pPr>
      <w:r>
        <w:t xml:space="preserve">                  0, 0, 1, 0, 0, 0, 0,</w:t>
      </w:r>
    </w:p>
    <w:p w14:paraId="4CAA97D6" w14:textId="77777777" w:rsidR="00C0007E" w:rsidRDefault="005F52CD">
      <w:pPr>
        <w:pStyle w:val="af2"/>
      </w:pPr>
      <w:r>
        <w:t xml:space="preserve">                  0, 0, 1, 0, 0, 0, 0,</w:t>
      </w:r>
    </w:p>
    <w:p w14:paraId="478FB9C5" w14:textId="77777777" w:rsidR="00C0007E" w:rsidRDefault="005F52CD">
      <w:pPr>
        <w:pStyle w:val="af2"/>
      </w:pPr>
      <w:r>
        <w:t xml:space="preserve">                  0, 0, 0, 0, 0, 0, 0],</w:t>
      </w:r>
    </w:p>
    <w:p w14:paraId="6FD689EA" w14:textId="77777777" w:rsidR="00C0007E" w:rsidRDefault="00C0007E">
      <w:pPr>
        <w:pStyle w:val="af2"/>
      </w:pPr>
    </w:p>
    <w:p w14:paraId="1475BD90" w14:textId="77777777" w:rsidR="00C0007E" w:rsidRDefault="005F52CD">
      <w:pPr>
        <w:pStyle w:val="af2"/>
      </w:pPr>
      <w:r>
        <w:t xml:space="preserve">                 [0, 0, 0, 0, 0, 0, 0,  # 8</w:t>
      </w:r>
    </w:p>
    <w:p w14:paraId="03F5F1FE" w14:textId="77777777" w:rsidR="00C0007E" w:rsidRDefault="005F52CD">
      <w:pPr>
        <w:pStyle w:val="af2"/>
      </w:pPr>
      <w:r>
        <w:t xml:space="preserve">                  0, 1, 1, 1, 1, 1, 0,</w:t>
      </w:r>
    </w:p>
    <w:p w14:paraId="0D5144FD" w14:textId="77777777" w:rsidR="00C0007E" w:rsidRDefault="005F52CD">
      <w:pPr>
        <w:pStyle w:val="af2"/>
      </w:pPr>
      <w:r>
        <w:t xml:space="preserve">                  0, 1, 0, 0, 0, 1, 0,</w:t>
      </w:r>
    </w:p>
    <w:p w14:paraId="01D05BBB" w14:textId="77777777" w:rsidR="00C0007E" w:rsidRDefault="005F52CD">
      <w:pPr>
        <w:pStyle w:val="af2"/>
      </w:pPr>
      <w:r>
        <w:t xml:space="preserve">                  0, 0.9, 0, 0, 0, 1, 0,</w:t>
      </w:r>
    </w:p>
    <w:p w14:paraId="315BC2CA" w14:textId="77777777" w:rsidR="00C0007E" w:rsidRDefault="005F52CD">
      <w:pPr>
        <w:pStyle w:val="af2"/>
      </w:pPr>
      <w:r>
        <w:lastRenderedPageBreak/>
        <w:t xml:space="preserve">                  0, 1, 1, 1, 1, 1, 0,</w:t>
      </w:r>
    </w:p>
    <w:p w14:paraId="284C9F85" w14:textId="77777777" w:rsidR="00C0007E" w:rsidRDefault="005F52CD">
      <w:pPr>
        <w:pStyle w:val="af2"/>
      </w:pPr>
      <w:r>
        <w:t xml:space="preserve">                  0, 1, 0, 0, 0, 1, 0,</w:t>
      </w:r>
    </w:p>
    <w:p w14:paraId="1E907D85" w14:textId="77777777" w:rsidR="00C0007E" w:rsidRDefault="005F52CD">
      <w:pPr>
        <w:pStyle w:val="af2"/>
      </w:pPr>
      <w:r>
        <w:t xml:space="preserve">                  0, 1, 0.1, 0, 0, 1, 0,</w:t>
      </w:r>
    </w:p>
    <w:p w14:paraId="282C26BE" w14:textId="77777777" w:rsidR="00C0007E" w:rsidRDefault="005F52CD">
      <w:pPr>
        <w:pStyle w:val="af2"/>
      </w:pPr>
      <w:r>
        <w:t xml:space="preserve">                  0, 1, 1, 1, 1, 1, 0,</w:t>
      </w:r>
    </w:p>
    <w:p w14:paraId="40D70F2E" w14:textId="77777777" w:rsidR="00C0007E" w:rsidRDefault="005F52CD">
      <w:pPr>
        <w:pStyle w:val="af2"/>
      </w:pPr>
      <w:r>
        <w:t xml:space="preserve">                  0, 0, 0, 0, 0, 0, 0],</w:t>
      </w:r>
    </w:p>
    <w:p w14:paraId="156E2E7B" w14:textId="77777777" w:rsidR="00C0007E" w:rsidRDefault="00C0007E">
      <w:pPr>
        <w:pStyle w:val="af2"/>
      </w:pPr>
    </w:p>
    <w:p w14:paraId="3EF9E532" w14:textId="77777777" w:rsidR="00C0007E" w:rsidRDefault="005F52CD">
      <w:pPr>
        <w:pStyle w:val="af2"/>
      </w:pPr>
      <w:r>
        <w:t xml:space="preserve">                 [0, 0, 0, 0, 0, 0, 0,  # 9</w:t>
      </w:r>
    </w:p>
    <w:p w14:paraId="13DA9811" w14:textId="77777777" w:rsidR="00C0007E" w:rsidRDefault="005F52CD">
      <w:pPr>
        <w:pStyle w:val="af2"/>
      </w:pPr>
      <w:r>
        <w:t xml:space="preserve">                  0, 0, 1, 1, 1, 1, 0,</w:t>
      </w:r>
    </w:p>
    <w:p w14:paraId="4408830A" w14:textId="77777777" w:rsidR="00C0007E" w:rsidRDefault="005F52CD">
      <w:pPr>
        <w:pStyle w:val="af2"/>
      </w:pPr>
      <w:r>
        <w:t xml:space="preserve">                  0, 0.1, 1, 0, 0, 1, 0,</w:t>
      </w:r>
    </w:p>
    <w:p w14:paraId="1597FFAF" w14:textId="77777777" w:rsidR="00C0007E" w:rsidRDefault="005F52CD">
      <w:pPr>
        <w:pStyle w:val="af2"/>
      </w:pPr>
      <w:r>
        <w:t xml:space="preserve">                  0, 0, 1, 0, 0, 1, 0,</w:t>
      </w:r>
    </w:p>
    <w:p w14:paraId="0338A961" w14:textId="77777777" w:rsidR="00C0007E" w:rsidRDefault="005F52CD">
      <w:pPr>
        <w:pStyle w:val="af2"/>
      </w:pPr>
      <w:r>
        <w:t xml:space="preserve">                  0, 0, 1, 1, 1, 1, 0,</w:t>
      </w:r>
    </w:p>
    <w:p w14:paraId="2FC6A8AF" w14:textId="77777777" w:rsidR="00C0007E" w:rsidRDefault="005F52CD">
      <w:pPr>
        <w:pStyle w:val="af2"/>
      </w:pPr>
      <w:r>
        <w:t xml:space="preserve">                  0, 0, 0, 0, 0, 1, 0,</w:t>
      </w:r>
    </w:p>
    <w:p w14:paraId="73420F20" w14:textId="77777777" w:rsidR="00C0007E" w:rsidRDefault="005F52CD">
      <w:pPr>
        <w:pStyle w:val="af2"/>
      </w:pPr>
      <w:r>
        <w:t xml:space="preserve">                  0, 0, 0, 0, 0, 0.9, 0,</w:t>
      </w:r>
    </w:p>
    <w:p w14:paraId="484B2F64" w14:textId="77777777" w:rsidR="00C0007E" w:rsidRDefault="005F52CD">
      <w:pPr>
        <w:pStyle w:val="af2"/>
      </w:pPr>
      <w:r>
        <w:t xml:space="preserve">                  0, 0, 0, 0, 0, 1, 0,</w:t>
      </w:r>
    </w:p>
    <w:p w14:paraId="0765F768" w14:textId="77777777" w:rsidR="00C0007E" w:rsidRDefault="005F52CD">
      <w:pPr>
        <w:pStyle w:val="af2"/>
      </w:pPr>
      <w:r>
        <w:t xml:space="preserve">                  0, 0, 0, 0, 0, 0, 0],</w:t>
      </w:r>
    </w:p>
    <w:p w14:paraId="6DD10FB8" w14:textId="77777777" w:rsidR="00C0007E" w:rsidRDefault="005F52CD">
      <w:pPr>
        <w:pStyle w:val="af2"/>
      </w:pPr>
      <w:r>
        <w:t xml:space="preserve">                 ]</w:t>
      </w:r>
    </w:p>
    <w:p w14:paraId="0854F5DE" w14:textId="77777777" w:rsidR="00C0007E" w:rsidRDefault="005F52CD">
      <w:pPr>
        <w:pStyle w:val="af2"/>
      </w:pPr>
      <w:r>
        <w:t xml:space="preserve">    X = np.array(train_data)</w:t>
      </w:r>
    </w:p>
    <w:p w14:paraId="3E68E80A" w14:textId="77777777" w:rsidR="00C0007E" w:rsidRDefault="005F52CD">
      <w:pPr>
        <w:pStyle w:val="af2"/>
      </w:pPr>
      <w:r>
        <w:t xml:space="preserve">    Y = np.array(label)</w:t>
      </w:r>
    </w:p>
    <w:p w14:paraId="599AAFC8" w14:textId="77777777" w:rsidR="00C0007E" w:rsidRDefault="005F52CD">
      <w:pPr>
        <w:pStyle w:val="af2"/>
        <w:rPr>
          <w:ins w:id="157" w:author="RingDing" w:date="2022-06-22T10:58:00Z"/>
        </w:rPr>
      </w:pPr>
      <w:r>
        <w:t xml:space="preserve">    TEST = np.array(test_</w:t>
      </w:r>
      <w:commentRangeStart w:id="158"/>
      <w:r>
        <w:t>data</w:t>
      </w:r>
      <w:commentRangeEnd w:id="158"/>
      <w:r>
        <w:rPr>
          <w:rStyle w:val="af4"/>
          <w:rFonts w:cstheme="minorBidi"/>
          <w:kern w:val="2"/>
        </w:rPr>
        <w:commentReference w:id="158"/>
      </w:r>
      <w:r>
        <w:t>)</w:t>
      </w:r>
    </w:p>
    <w:p w14:paraId="1E5677EE" w14:textId="77777777" w:rsidR="00C0007E" w:rsidDel="005F52CD" w:rsidRDefault="005F52CD">
      <w:pPr>
        <w:pStyle w:val="af2"/>
        <w:rPr>
          <w:ins w:id="159" w:author="RingDing" w:date="2022-06-22T10:58:00Z"/>
          <w:del w:id="160" w:author="刘宪晗" w:date="2022-06-22T12:05:00Z"/>
        </w:rPr>
      </w:pPr>
      <w:ins w:id="161" w:author="RingDing" w:date="2022-06-22T10:58:00Z">
        <w:del w:id="162" w:author="刘宪晗" w:date="2022-06-22T12:05:00Z">
          <w:r w:rsidDel="005F52CD">
            <w:rPr>
              <w:rFonts w:hint="eastAsia"/>
            </w:rPr>
            <w:delText xml:space="preserve">    max_num = find_max(X, Y)</w:delText>
          </w:r>
        </w:del>
      </w:ins>
    </w:p>
    <w:p w14:paraId="7643AAFE" w14:textId="77777777" w:rsidR="00C0007E" w:rsidDel="005F52CD" w:rsidRDefault="005F52CD">
      <w:pPr>
        <w:pStyle w:val="af2"/>
        <w:rPr>
          <w:ins w:id="163" w:author="RingDing" w:date="2022-06-22T10:58:00Z"/>
          <w:del w:id="164" w:author="刘宪晗" w:date="2022-06-22T12:05:00Z"/>
        </w:rPr>
      </w:pPr>
      <w:ins w:id="165" w:author="RingDing" w:date="2022-06-22T10:58:00Z">
        <w:del w:id="166" w:author="刘宪晗" w:date="2022-06-22T12:05:00Z">
          <w:r w:rsidDel="005F52CD">
            <w:rPr>
              <w:rFonts w:hint="eastAsia"/>
            </w:rPr>
            <w:delText xml:space="preserve">    X = X / max_num</w:delText>
          </w:r>
        </w:del>
      </w:ins>
    </w:p>
    <w:p w14:paraId="1D03C1B2" w14:textId="77777777" w:rsidR="00C0007E" w:rsidDel="005F52CD" w:rsidRDefault="005F52CD">
      <w:pPr>
        <w:pStyle w:val="af2"/>
        <w:rPr>
          <w:del w:id="167" w:author="刘宪晗" w:date="2022-06-22T12:05:00Z"/>
        </w:rPr>
      </w:pPr>
      <w:ins w:id="168" w:author="RingDing" w:date="2022-06-22T10:58:00Z">
        <w:del w:id="169" w:author="刘宪晗" w:date="2022-06-22T12:05:00Z">
          <w:r w:rsidDel="005F52CD">
            <w:rPr>
              <w:rFonts w:hint="eastAsia"/>
            </w:rPr>
            <w:delText xml:space="preserve">    Y = Y / max_num</w:delText>
          </w:r>
        </w:del>
      </w:ins>
    </w:p>
    <w:p w14:paraId="342A810A" w14:textId="77777777" w:rsidR="00C0007E" w:rsidRDefault="00C0007E">
      <w:pPr>
        <w:pStyle w:val="af2"/>
      </w:pPr>
    </w:p>
    <w:p w14:paraId="5DA51906" w14:textId="77777777" w:rsidR="00C0007E" w:rsidRDefault="005F52CD">
      <w:pPr>
        <w:pStyle w:val="af2"/>
      </w:pPr>
      <w:r>
        <w:rPr>
          <w:rFonts w:hint="eastAsia"/>
        </w:rPr>
        <w:t xml:space="preserve">    # </w:t>
      </w:r>
      <w:r>
        <w:rPr>
          <w:rFonts w:hint="eastAsia"/>
        </w:rPr>
        <w:t>这里选用了</w:t>
      </w:r>
      <w:r>
        <w:rPr>
          <w:rFonts w:hint="eastAsia"/>
        </w:rPr>
        <w:t>tanh</w:t>
      </w:r>
      <w:r>
        <w:rPr>
          <w:rFonts w:hint="eastAsia"/>
        </w:rPr>
        <w:t>作为激励函数</w:t>
      </w:r>
    </w:p>
    <w:p w14:paraId="21BDE475" w14:textId="77777777" w:rsidR="00C0007E" w:rsidRDefault="005F52CD">
      <w:pPr>
        <w:pStyle w:val="af2"/>
      </w:pPr>
      <w:r>
        <w:t xml:space="preserve">    nn = BP_ANN([63, 12, 10], 0.25, activation=tanh, activation_d=tanh_d)</w:t>
      </w:r>
    </w:p>
    <w:p w14:paraId="0CF217DA" w14:textId="77777777" w:rsidR="00C0007E" w:rsidRDefault="005F52CD">
      <w:pPr>
        <w:pStyle w:val="af2"/>
      </w:pPr>
      <w:r>
        <w:t xml:space="preserve">    nn.train(X, Y, 1000, 0.1)</w:t>
      </w:r>
    </w:p>
    <w:p w14:paraId="3E89B447" w14:textId="77777777" w:rsidR="00C0007E" w:rsidRDefault="00C0007E">
      <w:pPr>
        <w:pStyle w:val="af2"/>
      </w:pPr>
    </w:p>
    <w:p w14:paraId="43D5D678" w14:textId="77777777" w:rsidR="00C0007E" w:rsidRDefault="005F52CD">
      <w:pPr>
        <w:pStyle w:val="af2"/>
      </w:pPr>
      <w:r>
        <w:rPr>
          <w:rFonts w:hint="eastAsia"/>
        </w:rPr>
        <w:t xml:space="preserve">    # </w:t>
      </w:r>
      <w:r>
        <w:rPr>
          <w:rFonts w:hint="eastAsia"/>
        </w:rPr>
        <w:t>训练</w:t>
      </w:r>
    </w:p>
    <w:p w14:paraId="7D9188CA" w14:textId="77777777" w:rsidR="00C0007E" w:rsidRDefault="005F52CD">
      <w:pPr>
        <w:pStyle w:val="af2"/>
      </w:pPr>
      <w:r>
        <w:rPr>
          <w:rFonts w:hint="eastAsia"/>
        </w:rPr>
        <w:t xml:space="preserve">    print("</w:t>
      </w:r>
      <w:r>
        <w:rPr>
          <w:rFonts w:hint="eastAsia"/>
        </w:rPr>
        <w:t>训练样本</w:t>
      </w:r>
      <w:r>
        <w:rPr>
          <w:rFonts w:hint="eastAsia"/>
        </w:rPr>
        <w:t>")</w:t>
      </w:r>
    </w:p>
    <w:p w14:paraId="5339AD5C" w14:textId="77777777" w:rsidR="00C0007E" w:rsidRDefault="005F52CD">
      <w:pPr>
        <w:pStyle w:val="af2"/>
      </w:pPr>
      <w:r>
        <w:t xml:space="preserve">    for index in range(len(X)):</w:t>
      </w:r>
    </w:p>
    <w:p w14:paraId="66BC858D" w14:textId="77777777" w:rsidR="00C0007E" w:rsidRDefault="005F52CD">
      <w:pPr>
        <w:pStyle w:val="af2"/>
      </w:pPr>
      <w:r>
        <w:rPr>
          <w:rFonts w:hint="eastAsia"/>
        </w:rPr>
        <w:t xml:space="preserve">        print("</w:t>
      </w:r>
      <w:r>
        <w:rPr>
          <w:rFonts w:hint="eastAsia"/>
        </w:rPr>
        <w:t>标准</w:t>
      </w:r>
      <w:r>
        <w:rPr>
          <w:rFonts w:hint="eastAsia"/>
        </w:rPr>
        <w:t>%d</w:t>
      </w:r>
      <w:r>
        <w:rPr>
          <w:rFonts w:hint="eastAsia"/>
        </w:rPr>
        <w:t>：</w:t>
      </w:r>
      <w:r>
        <w:rPr>
          <w:rFonts w:hint="eastAsia"/>
        </w:rPr>
        <w:t>" % index)</w:t>
      </w:r>
    </w:p>
    <w:p w14:paraId="695C57F9" w14:textId="43207707" w:rsidR="00C0007E" w:rsidRDefault="005F52CD">
      <w:pPr>
        <w:pStyle w:val="af2"/>
      </w:pPr>
      <w:r>
        <w:t xml:space="preserve">        print(nn.predict(X[index])</w:t>
      </w:r>
      <w:commentRangeStart w:id="170"/>
      <w:del w:id="171" w:author="刘宪晗" w:date="2022-06-22T13:24:00Z">
        <w:r w:rsidDel="00BE4014">
          <w:delText xml:space="preserve"> * max_num</w:delText>
        </w:r>
        <w:commentRangeEnd w:id="170"/>
        <w:r w:rsidDel="00BE4014">
          <w:rPr>
            <w:rStyle w:val="af4"/>
            <w:rFonts w:cstheme="minorBidi"/>
            <w:kern w:val="2"/>
          </w:rPr>
          <w:commentReference w:id="170"/>
        </w:r>
      </w:del>
      <w:r>
        <w:t>)</w:t>
      </w:r>
    </w:p>
    <w:p w14:paraId="16A7DEED" w14:textId="77777777" w:rsidR="00C0007E" w:rsidRDefault="00C0007E">
      <w:pPr>
        <w:pStyle w:val="af2"/>
      </w:pPr>
    </w:p>
    <w:p w14:paraId="411FDA0D" w14:textId="77777777" w:rsidR="00C0007E" w:rsidRDefault="005F52CD">
      <w:pPr>
        <w:pStyle w:val="af2"/>
      </w:pPr>
      <w:r>
        <w:rPr>
          <w:rFonts w:hint="eastAsia"/>
        </w:rPr>
        <w:t xml:space="preserve">    print("</w:t>
      </w:r>
      <w:r>
        <w:rPr>
          <w:rFonts w:hint="eastAsia"/>
        </w:rPr>
        <w:t>测试样本</w:t>
      </w:r>
      <w:r>
        <w:rPr>
          <w:rFonts w:hint="eastAsia"/>
        </w:rPr>
        <w:t>")</w:t>
      </w:r>
    </w:p>
    <w:p w14:paraId="7DFD0826" w14:textId="77777777" w:rsidR="00C0007E" w:rsidRDefault="005F52CD">
      <w:pPr>
        <w:pStyle w:val="af2"/>
      </w:pPr>
      <w:r>
        <w:t xml:space="preserve">    for index in range(len(TEST)):</w:t>
      </w:r>
    </w:p>
    <w:p w14:paraId="6F2E9B6E" w14:textId="77777777" w:rsidR="00C0007E" w:rsidRDefault="005F52CD">
      <w:pPr>
        <w:pStyle w:val="af2"/>
      </w:pPr>
      <w:r>
        <w:rPr>
          <w:rFonts w:hint="eastAsia"/>
        </w:rPr>
        <w:t xml:space="preserve">        print("%d</w:t>
      </w:r>
      <w:r>
        <w:rPr>
          <w:rFonts w:hint="eastAsia"/>
        </w:rPr>
        <w:t>的预测结果：</w:t>
      </w:r>
      <w:r>
        <w:rPr>
          <w:rFonts w:hint="eastAsia"/>
        </w:rPr>
        <w:t>" % index)</w:t>
      </w:r>
    </w:p>
    <w:p w14:paraId="6A0DAE17" w14:textId="034B9CDA" w:rsidR="00C0007E" w:rsidRDefault="005F52CD">
      <w:pPr>
        <w:pStyle w:val="af2"/>
      </w:pPr>
      <w:r>
        <w:t xml:space="preserve">        result = nn.predict(TEST[index]) </w:t>
      </w:r>
      <w:commentRangeStart w:id="172"/>
      <w:del w:id="173" w:author="刘宪晗" w:date="2022-06-22T13:24:00Z">
        <w:r w:rsidDel="00BE4014">
          <w:delText>* max_num</w:delText>
        </w:r>
        <w:commentRangeEnd w:id="172"/>
        <w:r w:rsidDel="00BE4014">
          <w:rPr>
            <w:rStyle w:val="af4"/>
            <w:rFonts w:cstheme="minorBidi"/>
            <w:kern w:val="2"/>
          </w:rPr>
          <w:commentReference w:id="172"/>
        </w:r>
      </w:del>
    </w:p>
    <w:p w14:paraId="29DC8E2F" w14:textId="77777777" w:rsidR="00C0007E" w:rsidRDefault="005F52CD">
      <w:pPr>
        <w:pStyle w:val="af2"/>
      </w:pPr>
      <w:r>
        <w:t xml:space="preserve">        print(result)</w:t>
      </w:r>
    </w:p>
    <w:p w14:paraId="0D477526" w14:textId="77777777" w:rsidR="00C0007E" w:rsidRDefault="005F52CD">
      <w:pPr>
        <w:pStyle w:val="af2"/>
      </w:pPr>
      <w:r>
        <w:t xml:space="preserve">        for n in range(result.shape[0]):</w:t>
      </w:r>
    </w:p>
    <w:p w14:paraId="0965DEA4" w14:textId="77777777" w:rsidR="00C0007E" w:rsidRDefault="005F52CD">
      <w:pPr>
        <w:pStyle w:val="af2"/>
      </w:pPr>
      <w:r>
        <w:t xml:space="preserve">            if 0.5 &lt; np.absolute(result[n]) &lt; 0.9:</w:t>
      </w:r>
    </w:p>
    <w:p w14:paraId="241AF705" w14:textId="77777777" w:rsidR="00C0007E" w:rsidRDefault="005F52CD">
      <w:pPr>
        <w:pStyle w:val="af2"/>
      </w:pPr>
      <w:r>
        <w:rPr>
          <w:rFonts w:hint="eastAsia"/>
        </w:rPr>
        <w:t xml:space="preserve">                print("</w:t>
      </w:r>
      <w:r>
        <w:rPr>
          <w:rFonts w:hint="eastAsia"/>
        </w:rPr>
        <w:t>可能为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" % n)</w:t>
      </w:r>
    </w:p>
    <w:p w14:paraId="3983528F" w14:textId="77777777" w:rsidR="00C0007E" w:rsidRDefault="005F52CD">
      <w:pPr>
        <w:pStyle w:val="af2"/>
      </w:pPr>
      <w:r>
        <w:t xml:space="preserve">            elif np.absolute(result[n]) &gt; 0.9:</w:t>
      </w:r>
    </w:p>
    <w:p w14:paraId="7E030652" w14:textId="77777777" w:rsidR="00C0007E" w:rsidRDefault="005F52CD">
      <w:pPr>
        <w:pStyle w:val="af2"/>
      </w:pPr>
      <w:r>
        <w:rPr>
          <w:rFonts w:hint="eastAsia"/>
        </w:rPr>
        <w:t xml:space="preserve">                print("</w:t>
      </w:r>
      <w:r>
        <w:rPr>
          <w:rFonts w:hint="eastAsia"/>
        </w:rPr>
        <w:t>应该是</w:t>
      </w:r>
      <w:r>
        <w:rPr>
          <w:rFonts w:hint="eastAsia"/>
        </w:rPr>
        <w:t>%d</w:t>
      </w:r>
      <w:r>
        <w:rPr>
          <w:rFonts w:hint="eastAsia"/>
        </w:rPr>
        <w:t>。</w:t>
      </w:r>
      <w:r>
        <w:rPr>
          <w:rFonts w:hint="eastAsia"/>
        </w:rPr>
        <w:t>" % n)</w:t>
      </w:r>
    </w:p>
    <w:p w14:paraId="551677D7" w14:textId="77777777" w:rsidR="00C0007E" w:rsidRDefault="005F52CD">
      <w:pPr>
        <w:pStyle w:val="2"/>
        <w:spacing w:line="320" w:lineRule="exact"/>
      </w:pPr>
      <w:r>
        <w:rPr>
          <w:rFonts w:hint="eastAsia"/>
        </w:rPr>
        <w:t>4</w:t>
      </w:r>
      <w:r>
        <w:t>.5</w:t>
      </w:r>
      <w:r>
        <w:rPr>
          <w:rFonts w:hint="eastAsia"/>
        </w:rPr>
        <w:t>函数逼近</w:t>
      </w:r>
    </w:p>
    <w:p w14:paraId="5A005D47" w14:textId="77777777" w:rsidR="00C0007E" w:rsidRDefault="005F52CD">
      <w:pPr>
        <w:pStyle w:val="3"/>
      </w:pPr>
      <w:r>
        <w:rPr>
          <w:rFonts w:hint="eastAsia"/>
        </w:rPr>
        <w:t>4</w:t>
      </w:r>
      <w:r>
        <w:t>.5.1</w:t>
      </w:r>
      <w:r>
        <w:rPr>
          <w:rFonts w:hint="eastAsia"/>
        </w:rPr>
        <w:t>实验思路</w:t>
      </w:r>
    </w:p>
    <w:p w14:paraId="5B075564" w14:textId="77777777" w:rsidR="00C0007E" w:rsidRDefault="005F52CD">
      <w:pPr>
        <w:ind w:firstLine="420"/>
      </w:pPr>
      <w:r>
        <w:rPr>
          <w:rFonts w:hint="eastAsia"/>
        </w:rPr>
        <w:t>随机生成</w:t>
      </w:r>
      <w:r>
        <w:t>300</w:t>
      </w:r>
      <w:r>
        <w:rPr>
          <w:rFonts w:hint="eastAsia"/>
        </w:rPr>
        <w:t>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），其中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是</w:t>
      </w:r>
      <w:r>
        <w:t>[0,10]</w:t>
      </w:r>
      <w:r>
        <w:rPr>
          <w:rFonts w:hint="eastAsia"/>
        </w:rPr>
        <w:t>范围内的随机数，将他们作为训练样本；用</w:t>
      </w:r>
      <w:r>
        <w:rPr>
          <w:rFonts w:hint="eastAsia"/>
        </w:rPr>
        <w:t>function</w:t>
      </w:r>
      <w:r>
        <w:rPr>
          <w:rFonts w:hint="eastAsia"/>
        </w:rPr>
        <w:t>函数计算他们对应的函数值作为训练标签。</w:t>
      </w:r>
    </w:p>
    <w:p w14:paraId="4363CD0C" w14:textId="77777777" w:rsidR="00C0007E" w:rsidRDefault="005F52CD">
      <w:pPr>
        <w:ind w:firstLine="420"/>
      </w:pPr>
      <w:r>
        <w:rPr>
          <w:rFonts w:hint="eastAsia"/>
        </w:rPr>
        <w:t>再生成</w:t>
      </w:r>
      <w:r>
        <w:t>100</w:t>
      </w:r>
      <w:r>
        <w:rPr>
          <w:rFonts w:hint="eastAsia"/>
        </w:rPr>
        <w:t>组</w:t>
      </w:r>
      <w:r>
        <w:rPr>
          <w:rFonts w:hint="eastAsia"/>
        </w:rPr>
        <w:t>[</w:t>
      </w:r>
      <w:r>
        <w:t>0,10]</w:t>
      </w:r>
      <w:r>
        <w:rPr>
          <w:rFonts w:hint="eastAsia"/>
        </w:rPr>
        <w:t>内随机的（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）作为测试样本，比较训练得到的</w:t>
      </w:r>
      <w:r>
        <w:rPr>
          <w:rFonts w:hint="eastAsia"/>
        </w:rPr>
        <w:t>BP</w:t>
      </w:r>
      <w:r>
        <w:rPr>
          <w:rFonts w:hint="eastAsia"/>
        </w:rPr>
        <w:t>神经网络预测出的结果与实际结果之间的差距。改变网络结构多次实验，观察隐含层节点个数</w:t>
      </w:r>
      <w:r>
        <w:rPr>
          <w:rFonts w:hint="eastAsia"/>
        </w:rPr>
        <w:t>n</w:t>
      </w:r>
      <w:r>
        <w:rPr>
          <w:rFonts w:hint="eastAsia"/>
        </w:rPr>
        <w:t>对函</w:t>
      </w:r>
      <w:r>
        <w:rPr>
          <w:rFonts w:hint="eastAsia"/>
        </w:rPr>
        <w:lastRenderedPageBreak/>
        <w:t>数逼近效果的影响。</w:t>
      </w:r>
    </w:p>
    <w:p w14:paraId="66BE1887" w14:textId="77777777" w:rsidR="00C0007E" w:rsidRDefault="005F52CD">
      <w:pPr>
        <w:ind w:firstLine="420"/>
      </w:pPr>
      <w:r>
        <w:rPr>
          <w:rFonts w:hint="eastAsia"/>
        </w:rPr>
        <w:t>用均方根误差来表示预测结果对实际函数的逼近效果，均方根误差计算公式为：</w:t>
      </w:r>
    </w:p>
    <w:p w14:paraId="25BFE4B6" w14:textId="77777777" w:rsidR="00C0007E" w:rsidRDefault="005F52CD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RMSE=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observe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predict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DB5E2A6" w14:textId="77777777" w:rsidR="00C0007E" w:rsidDel="005F52CD" w:rsidRDefault="005F52CD">
      <w:pPr>
        <w:ind w:firstLine="420"/>
        <w:jc w:val="center"/>
        <w:rPr>
          <w:del w:id="174" w:author="刘宪晗" w:date="2022-06-22T12:06:00Z"/>
          <w:sz w:val="18"/>
        </w:rPr>
      </w:pPr>
      <w:del w:id="175" w:author="刘宪晗" w:date="2022-06-22T12:06:00Z">
        <w:r w:rsidDel="005F52CD">
          <w:rPr>
            <w:rFonts w:hint="eastAsia"/>
            <w:sz w:val="18"/>
          </w:rPr>
          <w:delText>公式</w:delText>
        </w:r>
        <w:r w:rsidDel="005F52CD">
          <w:rPr>
            <w:rFonts w:hint="eastAsia"/>
            <w:sz w:val="18"/>
          </w:rPr>
          <w:delText>3</w:delText>
        </w:r>
      </w:del>
    </w:p>
    <w:p w14:paraId="55C4CD8D" w14:textId="77777777" w:rsidR="00C0007E" w:rsidRDefault="005F52CD">
      <w:pPr>
        <w:pStyle w:val="3"/>
      </w:pPr>
      <w:r>
        <w:rPr>
          <w:rFonts w:hint="eastAsia"/>
        </w:rPr>
        <w:t>4</w:t>
      </w:r>
      <w:r>
        <w:t>.5.2</w:t>
      </w:r>
      <w:r>
        <w:rPr>
          <w:rFonts w:hint="eastAsia"/>
        </w:rPr>
        <w:t>得到训练、测试数据</w:t>
      </w:r>
      <w:bookmarkStart w:id="176" w:name="_GoBack"/>
      <w:bookmarkEnd w:id="176"/>
    </w:p>
    <w:p w14:paraId="7A0E6C7E" w14:textId="77777777" w:rsidR="00C0007E" w:rsidRDefault="005F52CD">
      <w:pPr>
        <w:ind w:firstLineChars="200" w:firstLine="420"/>
      </w:pPr>
      <w:r>
        <w:rPr>
          <w:rFonts w:hint="eastAsia"/>
        </w:rPr>
        <w:t>定义函数</w:t>
      </w:r>
      <w:r>
        <w:t>function(x, y, z)</w:t>
      </w:r>
      <w:r>
        <w:rPr>
          <w:rFonts w:hint="eastAsia"/>
        </w:rPr>
        <w:t>用于计算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的真实值。</w:t>
      </w:r>
    </w:p>
    <w:p w14:paraId="1665088D" w14:textId="77777777" w:rsidR="00C0007E" w:rsidRDefault="005F52CD">
      <w:pPr>
        <w:pStyle w:val="af2"/>
      </w:pPr>
      <w:r>
        <w:t>def function(x, y, z):</w:t>
      </w:r>
    </w:p>
    <w:p w14:paraId="3D05B68E" w14:textId="77777777" w:rsidR="00C0007E" w:rsidRDefault="005F52CD">
      <w:pPr>
        <w:pStyle w:val="af2"/>
      </w:pPr>
      <w:r>
        <w:t xml:space="preserve">    return x + np.power(y, 2) + np.power(z, 3)</w:t>
      </w:r>
    </w:p>
    <w:p w14:paraId="1F393B4E" w14:textId="77777777" w:rsidR="00C0007E" w:rsidRDefault="005F52C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得到训练、测试数据。随机取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以内的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并计算他们对应的函数值作为训练样本，随机取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作为测试样本。</w:t>
      </w:r>
    </w:p>
    <w:p w14:paraId="71A4F161" w14:textId="77777777" w:rsidR="00C0007E" w:rsidRDefault="005F52CD">
      <w:pPr>
        <w:pStyle w:val="af2"/>
      </w:pPr>
      <w:r>
        <w:t>train_num = 300</w:t>
      </w:r>
    </w:p>
    <w:p w14:paraId="5FCD1278" w14:textId="77777777" w:rsidR="00C0007E" w:rsidRDefault="005F52CD">
      <w:pPr>
        <w:pStyle w:val="af2"/>
      </w:pPr>
      <w:r>
        <w:t>test_num = 100</w:t>
      </w:r>
    </w:p>
    <w:p w14:paraId="594A65BA" w14:textId="77777777" w:rsidR="00C0007E" w:rsidRDefault="005F52CD">
      <w:pPr>
        <w:pStyle w:val="af2"/>
      </w:pPr>
      <w:r>
        <w:t>train_data = np.random.rand(train_num, 3) * 10</w:t>
      </w:r>
    </w:p>
    <w:p w14:paraId="162D6C23" w14:textId="77777777" w:rsidR="00C0007E" w:rsidRDefault="005F52CD">
      <w:pPr>
        <w:pStyle w:val="af2"/>
      </w:pPr>
      <w:r>
        <w:t>label = []</w:t>
      </w:r>
    </w:p>
    <w:p w14:paraId="679A2CD7" w14:textId="77777777" w:rsidR="00C0007E" w:rsidRDefault="005F52CD">
      <w:pPr>
        <w:pStyle w:val="af2"/>
      </w:pPr>
      <w:r>
        <w:t>for x_y_z in train_data:</w:t>
      </w:r>
    </w:p>
    <w:p w14:paraId="20B721CD" w14:textId="77777777" w:rsidR="00C0007E" w:rsidRDefault="005F52CD">
      <w:pPr>
        <w:pStyle w:val="af2"/>
      </w:pPr>
      <w:r>
        <w:t xml:space="preserve">    label.append(function(x_y_z[0], x_y_z[1], x_y_z[2]))</w:t>
      </w:r>
    </w:p>
    <w:p w14:paraId="2C988C51" w14:textId="77777777" w:rsidR="00C0007E" w:rsidRDefault="005F52CD">
      <w:pPr>
        <w:pStyle w:val="af2"/>
      </w:pPr>
      <w:r>
        <w:t>test_data = np.random.rand(test_num, 3) * 10</w:t>
      </w:r>
    </w:p>
    <w:p w14:paraId="734BC6E8" w14:textId="77777777" w:rsidR="00C0007E" w:rsidRDefault="005F52CD">
      <w:pPr>
        <w:pStyle w:val="3"/>
      </w:pPr>
      <w:r>
        <w:rPr>
          <w:rFonts w:hint="eastAsia"/>
        </w:rPr>
        <w:t>4</w:t>
      </w:r>
      <w:r>
        <w:t>.5.3</w:t>
      </w:r>
      <w:r>
        <w:rPr>
          <w:rFonts w:hint="eastAsia"/>
        </w:rPr>
        <w:t>归一化预处理</w:t>
      </w:r>
    </w:p>
    <w:p w14:paraId="3D1A970F" w14:textId="77777777" w:rsidR="00C0007E" w:rsidRDefault="005F52CD">
      <w:pPr>
        <w:ind w:firstLine="420"/>
      </w:pPr>
      <w:r>
        <w:rPr>
          <w:rFonts w:hint="eastAsia"/>
        </w:rPr>
        <w:t>这里用了线性归一化，让训练样本、训练标签、测试样本分别除以各自的最大元素，从而得到一个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,1</w:t>
      </w:r>
      <w:r>
        <w:t>]</w:t>
      </w:r>
      <w:r>
        <w:rPr>
          <w:rFonts w:hint="eastAsia"/>
        </w:rPr>
        <w:t>上的均匀分布。这样预处理简单领过，但是如果出现了极大或极小的值，会导致映射后数据质量较低。</w:t>
      </w:r>
    </w:p>
    <w:p w14:paraId="40220021" w14:textId="77777777" w:rsidR="00C0007E" w:rsidDel="005F52CD" w:rsidRDefault="005F52CD">
      <w:pPr>
        <w:ind w:firstLine="420"/>
        <w:rPr>
          <w:del w:id="177" w:author="刘宪晗" w:date="2022-06-22T12:08:00Z"/>
        </w:rPr>
      </w:pPr>
      <w:commentRangeStart w:id="178"/>
      <w:del w:id="179" w:author="刘宪晗" w:date="2022-06-22T12:08:00Z">
        <w:r w:rsidDel="005F52CD">
          <w:rPr>
            <w:rFonts w:hint="eastAsia"/>
          </w:rPr>
          <w:delText>先</w:delText>
        </w:r>
      </w:del>
      <w:commentRangeEnd w:id="178"/>
      <w:r>
        <w:rPr>
          <w:rStyle w:val="af4"/>
        </w:rPr>
        <w:commentReference w:id="178"/>
      </w:r>
      <w:del w:id="180" w:author="刘宪晗" w:date="2022-06-22T12:08:00Z">
        <w:r w:rsidDel="005F52CD">
          <w:rPr>
            <w:rFonts w:hint="eastAsia"/>
          </w:rPr>
          <w:delText>定义</w:delText>
        </w:r>
        <w:r w:rsidDel="005F52CD">
          <w:rPr>
            <w:rFonts w:hint="eastAsia"/>
          </w:rPr>
          <w:delText>find_max</w:delText>
        </w:r>
        <w:r w:rsidDel="005F52CD">
          <w:delText>(case, label)</w:delText>
        </w:r>
        <w:r w:rsidDel="005F52CD">
          <w:rPr>
            <w:rFonts w:hint="eastAsia"/>
          </w:rPr>
          <w:delText>函数，找出训练样本和标签的最大值</w:delText>
        </w:r>
      </w:del>
    </w:p>
    <w:p w14:paraId="736BB81E" w14:textId="77777777" w:rsidR="00C0007E" w:rsidDel="005F52CD" w:rsidRDefault="005F52CD">
      <w:pPr>
        <w:pStyle w:val="af2"/>
        <w:rPr>
          <w:del w:id="181" w:author="刘宪晗" w:date="2022-06-22T12:08:00Z"/>
        </w:rPr>
      </w:pPr>
      <w:del w:id="182" w:author="刘宪晗" w:date="2022-06-22T12:08:00Z">
        <w:r w:rsidDel="005F52CD">
          <w:rPr>
            <w:rFonts w:hint="eastAsia"/>
          </w:rPr>
          <w:delText xml:space="preserve"># </w:delText>
        </w:r>
        <w:r w:rsidDel="005F52CD">
          <w:rPr>
            <w:rFonts w:hint="eastAsia"/>
          </w:rPr>
          <w:delText>找出训练数据的最大值</w:delText>
        </w:r>
      </w:del>
    </w:p>
    <w:p w14:paraId="068357B4" w14:textId="77777777" w:rsidR="00C0007E" w:rsidDel="005F52CD" w:rsidRDefault="005F52CD">
      <w:pPr>
        <w:pStyle w:val="af2"/>
        <w:rPr>
          <w:del w:id="183" w:author="刘宪晗" w:date="2022-06-22T12:08:00Z"/>
        </w:rPr>
      </w:pPr>
      <w:del w:id="184" w:author="刘宪晗" w:date="2022-06-22T12:08:00Z">
        <w:r w:rsidDel="005F52CD">
          <w:delText>def find_max(case, label):</w:delText>
        </w:r>
      </w:del>
    </w:p>
    <w:p w14:paraId="77C85128" w14:textId="77777777" w:rsidR="00C0007E" w:rsidDel="005F52CD" w:rsidRDefault="005F52CD">
      <w:pPr>
        <w:pStyle w:val="af2"/>
        <w:rPr>
          <w:del w:id="185" w:author="刘宪晗" w:date="2022-06-22T12:08:00Z"/>
        </w:rPr>
      </w:pPr>
      <w:del w:id="186" w:author="刘宪晗" w:date="2022-06-22T12:08:00Z">
        <w:r w:rsidDel="005F52CD">
          <w:delText xml:space="preserve">    a = case.max()</w:delText>
        </w:r>
      </w:del>
    </w:p>
    <w:p w14:paraId="5ADE5148" w14:textId="77777777" w:rsidR="00C0007E" w:rsidDel="005F52CD" w:rsidRDefault="005F52CD">
      <w:pPr>
        <w:pStyle w:val="af2"/>
        <w:rPr>
          <w:del w:id="187" w:author="刘宪晗" w:date="2022-06-22T12:08:00Z"/>
        </w:rPr>
      </w:pPr>
      <w:del w:id="188" w:author="刘宪晗" w:date="2022-06-22T12:08:00Z">
        <w:r w:rsidDel="005F52CD">
          <w:delText xml:space="preserve">    b = label.max()</w:delText>
        </w:r>
      </w:del>
    </w:p>
    <w:p w14:paraId="1DE12AC6" w14:textId="77777777" w:rsidR="00C0007E" w:rsidDel="005F52CD" w:rsidRDefault="005F52CD">
      <w:pPr>
        <w:pStyle w:val="af2"/>
        <w:rPr>
          <w:del w:id="189" w:author="刘宪晗" w:date="2022-06-22T12:08:00Z"/>
        </w:rPr>
      </w:pPr>
      <w:del w:id="190" w:author="刘宪晗" w:date="2022-06-22T12:08:00Z">
        <w:r w:rsidDel="005F52CD">
          <w:delText>return max(a, b)</w:delText>
        </w:r>
      </w:del>
    </w:p>
    <w:p w14:paraId="6232ABD2" w14:textId="77777777" w:rsidR="00C0007E" w:rsidRDefault="005F52CD">
      <w:pPr>
        <w:ind w:firstLine="420"/>
      </w:pPr>
      <w:r>
        <w:rPr>
          <w:rFonts w:hint="eastAsia"/>
        </w:rPr>
        <w:t>线性归一化预处理，</w:t>
      </w:r>
      <w:del w:id="191" w:author="刘宪晗" w:date="2022-06-22T12:08:00Z">
        <w:r w:rsidR="0056253F" w:rsidDel="00E66598">
          <w:rPr>
            <w:rFonts w:hint="eastAsia"/>
          </w:rPr>
          <w:delText>由于样本和标签都大于零，所以直接让</w:delText>
        </w:r>
        <w:commentRangeStart w:id="192"/>
        <w:r w:rsidR="0056253F" w:rsidDel="00E66598">
          <w:rPr>
            <w:rFonts w:hint="eastAsia"/>
          </w:rPr>
          <w:delText>数据</w:delText>
        </w:r>
      </w:del>
      <w:commentRangeEnd w:id="192"/>
      <w:r w:rsidR="00E66598">
        <w:rPr>
          <w:rStyle w:val="af4"/>
        </w:rPr>
        <w:commentReference w:id="192"/>
      </w:r>
      <w:del w:id="193" w:author="刘宪晗" w:date="2022-06-22T12:08:00Z">
        <w:r w:rsidR="0056253F" w:rsidDel="00E66598">
          <w:rPr>
            <w:rFonts w:hint="eastAsia"/>
          </w:rPr>
          <w:delText>除以对应的最大值</w:delText>
        </w:r>
      </w:del>
      <w:ins w:id="194" w:author="刘宪晗" w:date="2022-06-22T12:08:00Z">
        <w:r w:rsidR="00E66598">
          <w:rPr>
            <w:rFonts w:hint="eastAsia"/>
          </w:rPr>
          <w:t>将样本和标签</w:t>
        </w:r>
      </w:ins>
      <w:ins w:id="195" w:author="刘宪晗" w:date="2022-06-22T12:14:00Z">
        <w:r w:rsidR="00E66598">
          <w:rPr>
            <w:rFonts w:hint="eastAsia"/>
          </w:rPr>
          <w:t>中</w:t>
        </w:r>
      </w:ins>
      <w:ins w:id="196" w:author="刘宪晗" w:date="2022-06-22T12:08:00Z">
        <w:r w:rsidR="00E66598">
          <w:rPr>
            <w:rFonts w:hint="eastAsia"/>
          </w:rPr>
          <w:t>的数据都</w:t>
        </w:r>
      </w:ins>
      <w:ins w:id="197" w:author="刘宪晗" w:date="2022-06-22T12:13:00Z">
        <w:r w:rsidR="00E66598">
          <w:rPr>
            <w:rFonts w:hint="eastAsia"/>
          </w:rPr>
          <w:t>除以各自值域区间的</w:t>
        </w:r>
      </w:ins>
      <w:ins w:id="198" w:author="刘宪晗" w:date="2022-06-22T12:14:00Z">
        <w:r w:rsidR="00E66598">
          <w:rPr>
            <w:rFonts w:hint="eastAsia"/>
          </w:rPr>
          <w:t>上界</w:t>
        </w:r>
      </w:ins>
      <w:ins w:id="199" w:author="刘宪晗" w:date="2022-06-22T12:13:00Z">
        <w:r w:rsidR="00E66598">
          <w:rPr>
            <w:rFonts w:hint="eastAsia"/>
          </w:rPr>
          <w:t>，从而</w:t>
        </w:r>
      </w:ins>
      <w:ins w:id="200" w:author="刘宪晗" w:date="2022-06-22T12:08:00Z">
        <w:r w:rsidR="00E66598">
          <w:rPr>
            <w:rFonts w:hint="eastAsia"/>
          </w:rPr>
          <w:t>线性变换到</w:t>
        </w:r>
        <w:r w:rsidR="00E66598">
          <w:rPr>
            <w:rFonts w:hint="eastAsia"/>
          </w:rPr>
          <w:t>[</w:t>
        </w:r>
        <w:r w:rsidR="00E66598">
          <w:t>0,1]</w:t>
        </w:r>
        <w:r w:rsidR="00E66598">
          <w:rPr>
            <w:rFonts w:hint="eastAsia"/>
          </w:rPr>
          <w:t>区间内</w:t>
        </w:r>
      </w:ins>
      <w:r>
        <w:rPr>
          <w:rFonts w:hint="eastAsia"/>
        </w:rPr>
        <w:t>。</w:t>
      </w:r>
    </w:p>
    <w:p w14:paraId="4CF6727A" w14:textId="77777777" w:rsidR="00C0007E" w:rsidRDefault="005F52CD">
      <w:pPr>
        <w:pStyle w:val="af2"/>
      </w:pPr>
      <w:r>
        <w:t>X = np.array(train_data)</w:t>
      </w:r>
    </w:p>
    <w:p w14:paraId="25928E56" w14:textId="77777777" w:rsidR="00C0007E" w:rsidRDefault="005F52CD">
      <w:pPr>
        <w:pStyle w:val="af2"/>
      </w:pPr>
      <w:r>
        <w:t>Y = np.array(label)</w:t>
      </w:r>
    </w:p>
    <w:p w14:paraId="026B2ED2" w14:textId="77777777" w:rsidR="00C0007E" w:rsidRDefault="005F52CD">
      <w:pPr>
        <w:pStyle w:val="af2"/>
      </w:pPr>
      <w:r>
        <w:t>TEST = np.array(test_data)</w:t>
      </w:r>
    </w:p>
    <w:p w14:paraId="64EFDCE4" w14:textId="77777777" w:rsidR="00C0007E" w:rsidDel="00E66598" w:rsidRDefault="005F52CD">
      <w:pPr>
        <w:pStyle w:val="af2"/>
        <w:rPr>
          <w:del w:id="201" w:author="刘宪晗" w:date="2022-06-22T12:10:00Z"/>
        </w:rPr>
      </w:pPr>
      <w:del w:id="202" w:author="刘宪晗" w:date="2022-06-22T12:10:00Z">
        <w:r w:rsidDel="00E66598">
          <w:delText xml:space="preserve">max_X = </w:delText>
        </w:r>
        <w:commentRangeStart w:id="203"/>
        <w:r w:rsidDel="00E66598">
          <w:delText>10</w:delText>
        </w:r>
      </w:del>
      <w:commentRangeEnd w:id="203"/>
      <w:r w:rsidR="00E66598">
        <w:rPr>
          <w:rStyle w:val="af4"/>
          <w:rFonts w:cstheme="minorBidi"/>
          <w:kern w:val="2"/>
        </w:rPr>
        <w:commentReference w:id="203"/>
      </w:r>
    </w:p>
    <w:p w14:paraId="60FA1648" w14:textId="77777777" w:rsidR="00C0007E" w:rsidDel="00E66598" w:rsidRDefault="005F52CD">
      <w:pPr>
        <w:pStyle w:val="af2"/>
        <w:rPr>
          <w:del w:id="204" w:author="刘宪晗" w:date="2022-06-22T12:10:00Z"/>
        </w:rPr>
      </w:pPr>
      <w:del w:id="205" w:author="刘宪晗" w:date="2022-06-22T12:10:00Z">
        <w:r w:rsidDel="00E66598">
          <w:delText>max_Y = function(10, 10, 10)</w:delText>
        </w:r>
      </w:del>
    </w:p>
    <w:p w14:paraId="7535B7DF" w14:textId="77777777" w:rsidR="00C0007E" w:rsidDel="00E66598" w:rsidRDefault="005F52CD">
      <w:pPr>
        <w:pStyle w:val="af2"/>
        <w:rPr>
          <w:del w:id="206" w:author="刘宪晗" w:date="2022-06-22T12:10:00Z"/>
        </w:rPr>
      </w:pPr>
      <w:del w:id="207" w:author="刘宪晗" w:date="2022-06-22T12:10:00Z">
        <w:r w:rsidDel="00E66598">
          <w:delText>max_TEST = 10</w:delText>
        </w:r>
      </w:del>
    </w:p>
    <w:p w14:paraId="28DBDF8C" w14:textId="77777777" w:rsidR="00C0007E" w:rsidRDefault="005F52CD">
      <w:pPr>
        <w:pStyle w:val="af2"/>
      </w:pPr>
      <w:r>
        <w:t xml:space="preserve">X = X / </w:t>
      </w:r>
      <w:del w:id="208" w:author="刘宪晗" w:date="2022-06-22T12:10:00Z">
        <w:r w:rsidDel="00E66598">
          <w:delText>max_X</w:delText>
        </w:r>
      </w:del>
      <w:ins w:id="209" w:author="刘宪晗" w:date="2022-06-22T12:10:00Z">
        <w:r w:rsidR="00E66598">
          <w:t>10</w:t>
        </w:r>
      </w:ins>
    </w:p>
    <w:p w14:paraId="161BC951" w14:textId="77777777" w:rsidR="00C0007E" w:rsidRDefault="005F52CD">
      <w:pPr>
        <w:pStyle w:val="af2"/>
      </w:pPr>
      <w:r>
        <w:t xml:space="preserve">Y = Y / </w:t>
      </w:r>
      <w:del w:id="210" w:author="刘宪晗" w:date="2022-06-22T12:10:00Z">
        <w:r w:rsidDel="00E66598">
          <w:delText>max_Y</w:delText>
        </w:r>
      </w:del>
      <w:ins w:id="211" w:author="刘宪晗" w:date="2022-06-22T12:10:00Z">
        <w:r w:rsidR="00E66598">
          <w:rPr>
            <w:rFonts w:hint="eastAsia"/>
          </w:rPr>
          <w:t>function(</w:t>
        </w:r>
        <w:r w:rsidR="00E66598">
          <w:t>10, 10, 10)</w:t>
        </w:r>
      </w:ins>
    </w:p>
    <w:p w14:paraId="4306D888" w14:textId="77777777" w:rsidR="00C0007E" w:rsidRDefault="005F52CD">
      <w:pPr>
        <w:pStyle w:val="af2"/>
      </w:pPr>
      <w:r>
        <w:t xml:space="preserve">TEST = TEST / </w:t>
      </w:r>
      <w:del w:id="212" w:author="刘宪晗" w:date="2022-06-22T12:10:00Z">
        <w:r w:rsidDel="00E66598">
          <w:delText>max_TEST</w:delText>
        </w:r>
      </w:del>
      <w:ins w:id="213" w:author="刘宪晗" w:date="2022-06-22T12:10:00Z">
        <w:r w:rsidR="00E66598">
          <w:t>10</w:t>
        </w:r>
      </w:ins>
    </w:p>
    <w:p w14:paraId="78ADA468" w14:textId="77777777" w:rsidR="00C0007E" w:rsidRDefault="005F52CD">
      <w:pPr>
        <w:pStyle w:val="3"/>
      </w:pPr>
      <w:r>
        <w:rPr>
          <w:rFonts w:hint="eastAsia"/>
        </w:rPr>
        <w:t>4</w:t>
      </w:r>
      <w:r>
        <w:t>.5.4</w:t>
      </w:r>
      <w:r>
        <w:rPr>
          <w:rFonts w:hint="eastAsia"/>
        </w:rPr>
        <w:t>实验</w:t>
      </w:r>
    </w:p>
    <w:p w14:paraId="3889232A" w14:textId="77777777" w:rsidR="00C0007E" w:rsidRDefault="005F52CD">
      <w:pPr>
        <w:ind w:firstLineChars="200" w:firstLine="420"/>
      </w:pPr>
      <w:r>
        <w:rPr>
          <w:rFonts w:hint="eastAsia"/>
        </w:rPr>
        <w:t>设置不同的迭代次数、隐含层节点个数，进行多次实验。</w:t>
      </w:r>
    </w:p>
    <w:p w14:paraId="0016E5FE" w14:textId="77777777" w:rsidR="00C0007E" w:rsidRDefault="005F52CD">
      <w:pPr>
        <w:pStyle w:val="af2"/>
      </w:pPr>
      <w:r>
        <w:rPr>
          <w:rFonts w:hint="eastAsia"/>
        </w:rPr>
        <w:t xml:space="preserve"># </w:t>
      </w:r>
      <w:r>
        <w:rPr>
          <w:rFonts w:hint="eastAsia"/>
        </w:rPr>
        <w:t>设置不同的迭代次数</w:t>
      </w:r>
    </w:p>
    <w:p w14:paraId="0981EBB0" w14:textId="77777777" w:rsidR="00C0007E" w:rsidRDefault="005F52CD">
      <w:pPr>
        <w:pStyle w:val="af2"/>
      </w:pPr>
      <w:r>
        <w:t>epochs = [</w:t>
      </w:r>
      <w:del w:id="214" w:author="刘宪晗" w:date="2022-06-22T12:12:00Z">
        <w:r w:rsidDel="00E66598">
          <w:delText>50, 150, 500, 1000, 2000</w:delText>
        </w:r>
      </w:del>
      <w:ins w:id="215" w:author="刘宪晗" w:date="2022-06-22T12:12:00Z">
        <w:r w:rsidR="00E66598">
          <w:t xml:space="preserve">100, </w:t>
        </w:r>
        <w:commentRangeStart w:id="216"/>
        <w:r w:rsidR="00E66598">
          <w:t>1000</w:t>
        </w:r>
        <w:commentRangeEnd w:id="216"/>
        <w:r w:rsidR="00E66598">
          <w:rPr>
            <w:rStyle w:val="af4"/>
            <w:rFonts w:cstheme="minorBidi"/>
            <w:kern w:val="2"/>
          </w:rPr>
          <w:commentReference w:id="216"/>
        </w:r>
      </w:ins>
      <w:r>
        <w:t>]</w:t>
      </w:r>
    </w:p>
    <w:p w14:paraId="583B6B12" w14:textId="77777777" w:rsidR="00C0007E" w:rsidRDefault="005F52CD">
      <w:pPr>
        <w:pStyle w:val="af2"/>
      </w:pPr>
      <w:r>
        <w:t>for epoch in epochs:</w:t>
      </w:r>
    </w:p>
    <w:p w14:paraId="7A877882" w14:textId="77777777" w:rsidR="00C0007E" w:rsidRDefault="005F52CD">
      <w:pPr>
        <w:pStyle w:val="af2"/>
      </w:pPr>
      <w:r>
        <w:rPr>
          <w:rFonts w:hint="eastAsia"/>
        </w:rPr>
        <w:t xml:space="preserve">    # </w:t>
      </w:r>
      <w:r>
        <w:rPr>
          <w:rFonts w:hint="eastAsia"/>
        </w:rPr>
        <w:t>设置不同的隐层节点数</w:t>
      </w:r>
    </w:p>
    <w:p w14:paraId="3A26FB3A" w14:textId="77777777" w:rsidR="00C0007E" w:rsidRDefault="005F52CD">
      <w:pPr>
        <w:pStyle w:val="af2"/>
      </w:pPr>
      <w:r>
        <w:t xml:space="preserve">    HNode_nums = [</w:t>
      </w:r>
      <w:ins w:id="217" w:author="刘宪晗" w:date="2022-06-22T12:12:00Z">
        <w:r w:rsidR="00E66598" w:rsidRPr="00E66598">
          <w:t>2, 18, 34, 40, 60, 100, 150, 250</w:t>
        </w:r>
      </w:ins>
      <w:del w:id="218" w:author="刘宪晗" w:date="2022-06-22T12:12:00Z">
        <w:r w:rsidDel="00E66598">
          <w:delText xml:space="preserve">2, 6, 10, 14, 18, 22, 26, 30, </w:delText>
        </w:r>
        <w:commentRangeStart w:id="219"/>
        <w:r w:rsidDel="00E66598">
          <w:delText>34</w:delText>
        </w:r>
      </w:del>
      <w:commentRangeEnd w:id="219"/>
      <w:r w:rsidR="00E66598">
        <w:rPr>
          <w:rStyle w:val="af4"/>
          <w:rFonts w:cstheme="minorBidi"/>
          <w:kern w:val="2"/>
        </w:rPr>
        <w:commentReference w:id="219"/>
      </w:r>
      <w:del w:id="220" w:author="刘宪晗" w:date="2022-06-22T12:12:00Z">
        <w:r w:rsidDel="00E66598">
          <w:delText>, 40, 60, 100</w:delText>
        </w:r>
      </w:del>
      <w:r>
        <w:t>]</w:t>
      </w:r>
    </w:p>
    <w:p w14:paraId="0480BE69" w14:textId="77777777" w:rsidR="00C0007E" w:rsidRDefault="005F52CD">
      <w:pPr>
        <w:pStyle w:val="af2"/>
      </w:pPr>
      <w:r>
        <w:t xml:space="preserve">    for HNode_num in HNode_nums:</w:t>
      </w:r>
    </w:p>
    <w:p w14:paraId="5A15698E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这里选用了</w:t>
      </w:r>
      <w:r>
        <w:rPr>
          <w:rFonts w:hint="eastAsia"/>
        </w:rPr>
        <w:t>sigmoid</w:t>
      </w:r>
      <w:r>
        <w:rPr>
          <w:rFonts w:hint="eastAsia"/>
        </w:rPr>
        <w:t>作为激励函数</w:t>
      </w:r>
    </w:p>
    <w:p w14:paraId="027F5B42" w14:textId="77777777" w:rsidR="00C0007E" w:rsidRDefault="005F52CD">
      <w:pPr>
        <w:pStyle w:val="af2"/>
      </w:pPr>
      <w:r>
        <w:lastRenderedPageBreak/>
        <w:t xml:space="preserve">        nn = BP_ANN([3, HNode_num, 1], 0.25, activation=tanh, activation_d=tanh_d)</w:t>
      </w:r>
    </w:p>
    <w:p w14:paraId="6ADCB151" w14:textId="77777777" w:rsidR="00C0007E" w:rsidRDefault="005F52CD">
      <w:pPr>
        <w:pStyle w:val="af2"/>
      </w:pPr>
      <w:r>
        <w:rPr>
          <w:rFonts w:hint="eastAsia"/>
        </w:rPr>
        <w:t xml:space="preserve">        # </w:t>
      </w:r>
      <w:r>
        <w:rPr>
          <w:rFonts w:hint="eastAsia"/>
        </w:rPr>
        <w:t>训练</w:t>
      </w:r>
    </w:p>
    <w:p w14:paraId="2F8B4F10" w14:textId="77777777" w:rsidR="00C0007E" w:rsidRDefault="005F52CD">
      <w:pPr>
        <w:pStyle w:val="af2"/>
      </w:pPr>
      <w:r>
        <w:t xml:space="preserve">        start = time()</w:t>
      </w:r>
    </w:p>
    <w:p w14:paraId="0E64F31B" w14:textId="77777777" w:rsidR="00C0007E" w:rsidRDefault="005F52CD">
      <w:pPr>
        <w:pStyle w:val="af2"/>
      </w:pPr>
      <w:r>
        <w:t xml:space="preserve">        nn.train(X, Y, epoch, 0.1)</w:t>
      </w:r>
    </w:p>
    <w:p w14:paraId="51CF0190" w14:textId="77777777" w:rsidR="00C0007E" w:rsidRDefault="005F52CD">
      <w:pPr>
        <w:pStyle w:val="af2"/>
      </w:pPr>
      <w:r>
        <w:t xml:space="preserve">        end = time()</w:t>
      </w:r>
    </w:p>
    <w:p w14:paraId="0D7BD858" w14:textId="77777777" w:rsidR="00C0007E" w:rsidRDefault="00C0007E">
      <w:pPr>
        <w:pStyle w:val="af2"/>
      </w:pPr>
    </w:p>
    <w:p w14:paraId="63275214" w14:textId="77777777" w:rsidR="00C0007E" w:rsidRDefault="005F52CD">
      <w:pPr>
        <w:pStyle w:val="af2"/>
      </w:pPr>
      <w:r>
        <w:rPr>
          <w:rFonts w:hint="eastAsia"/>
        </w:rPr>
        <w:t xml:space="preserve">        print("</w:t>
      </w:r>
      <w:r>
        <w:rPr>
          <w:rFonts w:hint="eastAsia"/>
        </w:rPr>
        <w:t>测试样本</w:t>
      </w:r>
      <w:r>
        <w:rPr>
          <w:rFonts w:hint="eastAsia"/>
        </w:rPr>
        <w:t>")</w:t>
      </w:r>
    </w:p>
    <w:p w14:paraId="7684A640" w14:textId="77777777" w:rsidR="00C0007E" w:rsidRDefault="005F52CD">
      <w:pPr>
        <w:pStyle w:val="af2"/>
      </w:pPr>
      <w:r>
        <w:rPr>
          <w:rFonts w:hint="eastAsia"/>
        </w:rPr>
        <w:t xml:space="preserve">        error = 0  # </w:t>
      </w:r>
      <w:r>
        <w:rPr>
          <w:rFonts w:hint="eastAsia"/>
        </w:rPr>
        <w:t>计算和方差</w:t>
      </w:r>
    </w:p>
    <w:p w14:paraId="59EACF0C" w14:textId="77777777" w:rsidR="00C0007E" w:rsidRDefault="005F52CD">
      <w:pPr>
        <w:pStyle w:val="af2"/>
      </w:pPr>
      <w:r>
        <w:t xml:space="preserve">        for index in range(len(TEST)):</w:t>
      </w:r>
    </w:p>
    <w:p w14:paraId="2015EB7C" w14:textId="77777777" w:rsidR="00C0007E" w:rsidRDefault="005F52CD">
      <w:pPr>
        <w:pStyle w:val="af2"/>
      </w:pPr>
      <w:r>
        <w:t xml:space="preserve">            """print(TEST[index] * max_TEST)"""</w:t>
      </w:r>
    </w:p>
    <w:p w14:paraId="03F7ABA6" w14:textId="77777777" w:rsidR="00C0007E" w:rsidRDefault="005F52CD">
      <w:pPr>
        <w:pStyle w:val="af2"/>
      </w:pPr>
      <w:r>
        <w:t xml:space="preserve">            pred = nn.predict(TEST[index])[0] * </w:t>
      </w:r>
      <w:del w:id="221" w:author="刘宪晗" w:date="2022-06-22T12:11:00Z">
        <w:r w:rsidDel="00E66598">
          <w:delText>max_Y</w:delText>
        </w:r>
      </w:del>
      <w:ins w:id="222" w:author="刘宪晗" w:date="2022-06-22T12:11:00Z">
        <w:r w:rsidR="00E66598">
          <w:t xml:space="preserve">function(10, </w:t>
        </w:r>
        <w:commentRangeStart w:id="223"/>
        <w:r w:rsidR="00E66598">
          <w:t>10</w:t>
        </w:r>
      </w:ins>
      <w:commentRangeEnd w:id="223"/>
      <w:ins w:id="224" w:author="刘宪晗" w:date="2022-06-22T12:15:00Z">
        <w:r w:rsidR="00E66598">
          <w:rPr>
            <w:rStyle w:val="af4"/>
            <w:rFonts w:cstheme="minorBidi"/>
            <w:kern w:val="2"/>
          </w:rPr>
          <w:commentReference w:id="223"/>
        </w:r>
      </w:ins>
      <w:ins w:id="225" w:author="刘宪晗" w:date="2022-06-22T12:11:00Z">
        <w:r w:rsidR="00E66598">
          <w:t>, 10)</w:t>
        </w:r>
      </w:ins>
    </w:p>
    <w:p w14:paraId="4F80AA3D" w14:textId="77777777" w:rsidR="00C0007E" w:rsidRDefault="005F52CD">
      <w:pPr>
        <w:pStyle w:val="af2"/>
      </w:pPr>
      <w:r>
        <w:t xml:space="preserve">            real = function(TEST[index][0] * </w:t>
      </w:r>
      <w:del w:id="226" w:author="刘宪晗" w:date="2022-06-22T12:11:00Z">
        <w:r w:rsidDel="00E66598">
          <w:delText>max_TEST</w:delText>
        </w:r>
      </w:del>
      <w:ins w:id="227" w:author="刘宪晗" w:date="2022-06-22T12:11:00Z">
        <w:r w:rsidR="00E66598">
          <w:t>10</w:t>
        </w:r>
      </w:ins>
      <w:r>
        <w:t xml:space="preserve">, TEST[index][1] * </w:t>
      </w:r>
      <w:del w:id="228" w:author="刘宪晗" w:date="2022-06-22T12:11:00Z">
        <w:r w:rsidDel="00E66598">
          <w:delText>max_TEST</w:delText>
        </w:r>
      </w:del>
      <w:ins w:id="229" w:author="刘宪晗" w:date="2022-06-22T12:11:00Z">
        <w:r w:rsidR="00E66598">
          <w:t>10</w:t>
        </w:r>
      </w:ins>
      <w:r>
        <w:t xml:space="preserve">, TEST[index][2] * </w:t>
      </w:r>
      <w:del w:id="230" w:author="刘宪晗" w:date="2022-06-22T12:11:00Z">
        <w:r w:rsidDel="00E66598">
          <w:delText>max_TEST</w:delText>
        </w:r>
      </w:del>
      <w:ins w:id="231" w:author="刘宪晗" w:date="2022-06-22T12:11:00Z">
        <w:r w:rsidR="00E66598">
          <w:t>10</w:t>
        </w:r>
      </w:ins>
      <w:r>
        <w:t>)</w:t>
      </w:r>
    </w:p>
    <w:p w14:paraId="160FC313" w14:textId="77777777" w:rsidR="00C0007E" w:rsidRDefault="005F52CD">
      <w:pPr>
        <w:pStyle w:val="af2"/>
      </w:pPr>
      <w:r>
        <w:rPr>
          <w:rFonts w:hint="eastAsia"/>
        </w:rPr>
        <w:t xml:space="preserve">            """print("</w:t>
      </w:r>
      <w:r>
        <w:rPr>
          <w:rFonts w:hint="eastAsia"/>
        </w:rPr>
        <w:t>预测值为：</w:t>
      </w:r>
      <w:r>
        <w:rPr>
          <w:rFonts w:hint="eastAsia"/>
        </w:rPr>
        <w:t>%.2f" % pred)</w:t>
      </w:r>
    </w:p>
    <w:p w14:paraId="75BB6C5E" w14:textId="77777777" w:rsidR="00C0007E" w:rsidRDefault="005F52CD">
      <w:pPr>
        <w:pStyle w:val="af2"/>
      </w:pPr>
      <w:r>
        <w:rPr>
          <w:rFonts w:hint="eastAsia"/>
        </w:rPr>
        <w:t xml:space="preserve">            print("</w:t>
      </w:r>
      <w:r>
        <w:rPr>
          <w:rFonts w:hint="eastAsia"/>
        </w:rPr>
        <w:t>实际值为：</w:t>
      </w:r>
      <w:r>
        <w:rPr>
          <w:rFonts w:hint="eastAsia"/>
        </w:rPr>
        <w:t>%.2f" % real)"""</w:t>
      </w:r>
    </w:p>
    <w:p w14:paraId="32394264" w14:textId="77777777" w:rsidR="00C0007E" w:rsidRDefault="005F52CD">
      <w:pPr>
        <w:pStyle w:val="af2"/>
      </w:pPr>
      <w:r>
        <w:t xml:space="preserve">            """loss = np.absolute(round(pred - real, 2))</w:t>
      </w:r>
    </w:p>
    <w:p w14:paraId="59B4D410" w14:textId="77777777" w:rsidR="00C0007E" w:rsidRDefault="005F52CD">
      <w:pPr>
        <w:pStyle w:val="af2"/>
      </w:pPr>
      <w:r>
        <w:rPr>
          <w:rFonts w:hint="eastAsia"/>
        </w:rPr>
        <w:t xml:space="preserve">            print("</w:t>
      </w:r>
      <w:r>
        <w:rPr>
          <w:rFonts w:hint="eastAsia"/>
        </w:rPr>
        <w:t>偏倚为：</w:t>
      </w:r>
      <w:r>
        <w:rPr>
          <w:rFonts w:hint="eastAsia"/>
        </w:rPr>
        <w:t>%.2f" % loss)"""</w:t>
      </w:r>
    </w:p>
    <w:p w14:paraId="09384C92" w14:textId="77777777" w:rsidR="00C0007E" w:rsidRDefault="005F52CD">
      <w:pPr>
        <w:pStyle w:val="af2"/>
      </w:pPr>
      <w:r>
        <w:t xml:space="preserve">            error += (real - pred) ** 2</w:t>
      </w:r>
    </w:p>
    <w:p w14:paraId="4FDE3FF3" w14:textId="77777777" w:rsidR="00C0007E" w:rsidRDefault="005F52CD">
      <w:pPr>
        <w:pStyle w:val="af2"/>
      </w:pPr>
      <w:r>
        <w:t xml:space="preserve">        RMSE = np.sqrt(error / test_num)</w:t>
      </w:r>
    </w:p>
    <w:p w14:paraId="1C482EFD" w14:textId="77777777" w:rsidR="00C0007E" w:rsidRDefault="005F52CD">
      <w:pPr>
        <w:pStyle w:val="af2"/>
      </w:pPr>
      <w:r>
        <w:rPr>
          <w:rFonts w:hint="eastAsia"/>
        </w:rPr>
        <w:t xml:space="preserve">        print("*****</w:t>
      </w:r>
      <w:r>
        <w:rPr>
          <w:rFonts w:hint="eastAsia"/>
        </w:rPr>
        <w:t>迭代次数设置为</w:t>
      </w:r>
      <w:r>
        <w:rPr>
          <w:rFonts w:hint="eastAsia"/>
        </w:rPr>
        <w:t>%d," % epoch + "</w:t>
      </w:r>
      <w:r>
        <w:rPr>
          <w:rFonts w:hint="eastAsia"/>
        </w:rPr>
        <w:t>隐层节点数设置为</w:t>
      </w:r>
      <w:r>
        <w:rPr>
          <w:rFonts w:hint="eastAsia"/>
        </w:rPr>
        <w:t>%d</w:t>
      </w:r>
      <w:r>
        <w:rPr>
          <w:rFonts w:hint="eastAsia"/>
        </w:rPr>
        <w:t>时：</w:t>
      </w:r>
      <w:r>
        <w:rPr>
          <w:rFonts w:hint="eastAsia"/>
        </w:rPr>
        <w:t>*****" % HNode_num)</w:t>
      </w:r>
    </w:p>
    <w:p w14:paraId="183F4DFE" w14:textId="77777777" w:rsidR="00C0007E" w:rsidRDefault="005F52CD">
      <w:pPr>
        <w:pStyle w:val="af2"/>
      </w:pPr>
      <w:r>
        <w:rPr>
          <w:rFonts w:hint="eastAsia"/>
        </w:rPr>
        <w:t xml:space="preserve">        print("</w:t>
      </w:r>
      <w:r>
        <w:rPr>
          <w:rFonts w:hint="eastAsia"/>
        </w:rPr>
        <w:t>均方根误差为：</w:t>
      </w:r>
      <w:r>
        <w:rPr>
          <w:rFonts w:hint="eastAsia"/>
        </w:rPr>
        <w:t>%.2f" % RMSE)</w:t>
      </w:r>
    </w:p>
    <w:p w14:paraId="4F9FD7F3" w14:textId="77777777" w:rsidR="00C0007E" w:rsidRDefault="005F52CD">
      <w:pPr>
        <w:pStyle w:val="af2"/>
      </w:pPr>
      <w:r>
        <w:rPr>
          <w:rFonts w:hint="eastAsia"/>
        </w:rPr>
        <w:t xml:space="preserve">        print("</w:t>
      </w:r>
      <w:r>
        <w:rPr>
          <w:rFonts w:hint="eastAsia"/>
        </w:rPr>
        <w:t>训练用时间：</w:t>
      </w:r>
      <w:r>
        <w:rPr>
          <w:rFonts w:hint="eastAsia"/>
        </w:rPr>
        <w:t>%s seconds" % (end - start))</w:t>
      </w:r>
    </w:p>
    <w:p w14:paraId="422C547A" w14:textId="77777777" w:rsidR="00C0007E" w:rsidRDefault="005F52CD">
      <w:pPr>
        <w:pStyle w:val="1"/>
        <w:spacing w:line="300" w:lineRule="exact"/>
      </w:pPr>
      <w:r>
        <w:rPr>
          <w:rFonts w:hint="eastAsia"/>
        </w:rPr>
        <w:t>5</w:t>
      </w:r>
      <w:r>
        <w:rPr>
          <w:rFonts w:hint="eastAsia"/>
        </w:rPr>
        <w:t>实验结果</w:t>
      </w:r>
    </w:p>
    <w:p w14:paraId="39B1A5EF" w14:textId="77777777" w:rsidR="00C0007E" w:rsidRDefault="005F52CD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数字识别实验</w:t>
      </w:r>
    </w:p>
    <w:p w14:paraId="6F37A4F4" w14:textId="77777777" w:rsidR="00C0007E" w:rsidRDefault="005F52CD">
      <w:pPr>
        <w:spacing w:line="300" w:lineRule="exact"/>
        <w:ind w:firstLine="432"/>
      </w:pPr>
      <w:r>
        <w:rPr>
          <w:rFonts w:hint="eastAsia"/>
        </w:rPr>
        <w:t>BP</w:t>
      </w:r>
      <w:r>
        <w:rPr>
          <w:rFonts w:hint="eastAsia"/>
        </w:rPr>
        <w:t>神经网络的结构设为三层结构，包括输入层</w:t>
      </w:r>
      <w:r>
        <w:rPr>
          <w:rFonts w:hint="eastAsia"/>
        </w:rPr>
        <w:t>6</w:t>
      </w:r>
      <w:r>
        <w:t>3</w:t>
      </w:r>
      <w:r>
        <w:rPr>
          <w:rFonts w:hint="eastAsia"/>
        </w:rPr>
        <w:t>个节点、隐含层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个节点、输出层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个节点。用梯度下降法训练神经网络的权值，学习步长设置为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，迭代次数设置为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。</w:t>
      </w:r>
    </w:p>
    <w:p w14:paraId="44C00A65" w14:textId="77777777" w:rsidR="00C0007E" w:rsidRDefault="005F52CD">
      <w:pPr>
        <w:spacing w:line="300" w:lineRule="exact"/>
        <w:ind w:firstLine="432"/>
      </w:pPr>
      <w:r>
        <w:rPr>
          <w:rFonts w:hint="eastAsia"/>
        </w:rPr>
        <w:t>用训练出的</w:t>
      </w:r>
      <w:r>
        <w:rPr>
          <w:rFonts w:hint="eastAsia"/>
        </w:rPr>
        <w:t>BP</w:t>
      </w:r>
      <w:r>
        <w:rPr>
          <w:rFonts w:hint="eastAsia"/>
        </w:rPr>
        <w:t>神经网络对测试样本进行预测实验，结果如下：</w:t>
      </w:r>
    </w:p>
    <w:p w14:paraId="165B91F2" w14:textId="77777777" w:rsidR="00C0007E" w:rsidRDefault="005F52CD">
      <w:r>
        <w:rPr>
          <w:noProof/>
        </w:rPr>
        <w:drawing>
          <wp:inline distT="0" distB="0" distL="0" distR="0" wp14:anchorId="0986A1E1" wp14:editId="0CFCD94F">
            <wp:extent cx="5274310" cy="3413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AECE" w14:textId="77777777" w:rsidR="00C0007E" w:rsidRDefault="005F52CD">
      <w:pPr>
        <w:jc w:val="center"/>
        <w:rPr>
          <w:sz w:val="18"/>
        </w:rPr>
      </w:pPr>
      <w:r>
        <w:rPr>
          <w:rFonts w:hint="eastAsia"/>
          <w:sz w:val="18"/>
        </w:rPr>
        <w:lastRenderedPageBreak/>
        <w:t>图</w:t>
      </w:r>
      <w:r>
        <w:rPr>
          <w:sz w:val="18"/>
        </w:rPr>
        <w:t>1</w:t>
      </w:r>
      <w:r>
        <w:rPr>
          <w:rFonts w:hint="eastAsia"/>
          <w:sz w:val="18"/>
        </w:rPr>
        <w:t>-</w:t>
      </w:r>
      <w:r>
        <w:rPr>
          <w:sz w:val="18"/>
        </w:rPr>
        <w:t xml:space="preserve">1 </w:t>
      </w:r>
      <w:r>
        <w:rPr>
          <w:rFonts w:hint="eastAsia"/>
          <w:sz w:val="18"/>
        </w:rPr>
        <w:t>数字识别实验结果（</w:t>
      </w:r>
      <w:r>
        <w:rPr>
          <w:rFonts w:hint="eastAsia"/>
          <w:sz w:val="18"/>
        </w:rPr>
        <w:t>0~</w:t>
      </w:r>
      <w:r>
        <w:rPr>
          <w:sz w:val="18"/>
        </w:rPr>
        <w:t>4</w:t>
      </w:r>
      <w:r>
        <w:rPr>
          <w:rFonts w:hint="eastAsia"/>
          <w:sz w:val="18"/>
        </w:rPr>
        <w:t>）</w:t>
      </w:r>
    </w:p>
    <w:p w14:paraId="1910F007" w14:textId="77777777" w:rsidR="00C0007E" w:rsidRDefault="005F52CD">
      <w:r>
        <w:rPr>
          <w:noProof/>
        </w:rPr>
        <w:drawing>
          <wp:inline distT="0" distB="0" distL="0" distR="0" wp14:anchorId="5B295163" wp14:editId="5B242AD0">
            <wp:extent cx="5274310" cy="3747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F231" w14:textId="77777777" w:rsidR="00C0007E" w:rsidRDefault="005F52C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360"/>
        <w:jc w:val="center"/>
        <w:rPr>
          <w:rFonts w:cs="宋体"/>
          <w:kern w:val="10"/>
          <w:sz w:val="18"/>
          <w:szCs w:val="20"/>
        </w:rPr>
      </w:pPr>
      <w:r>
        <w:rPr>
          <w:rFonts w:cs="宋体" w:hint="eastAsia"/>
          <w:kern w:val="10"/>
          <w:sz w:val="18"/>
          <w:szCs w:val="20"/>
        </w:rPr>
        <w:t>图</w:t>
      </w:r>
      <w:r>
        <w:rPr>
          <w:rFonts w:cs="宋体"/>
          <w:kern w:val="10"/>
          <w:sz w:val="18"/>
          <w:szCs w:val="20"/>
        </w:rPr>
        <w:t>1</w:t>
      </w:r>
      <w:r>
        <w:rPr>
          <w:rFonts w:cs="宋体" w:hint="eastAsia"/>
          <w:kern w:val="10"/>
          <w:sz w:val="18"/>
          <w:szCs w:val="20"/>
        </w:rPr>
        <w:t>-</w:t>
      </w:r>
      <w:r>
        <w:rPr>
          <w:rFonts w:cs="宋体"/>
          <w:kern w:val="10"/>
          <w:sz w:val="18"/>
          <w:szCs w:val="20"/>
        </w:rPr>
        <w:t xml:space="preserve">2  </w:t>
      </w:r>
      <w:r>
        <w:rPr>
          <w:rFonts w:cs="宋体" w:hint="eastAsia"/>
          <w:kern w:val="10"/>
          <w:sz w:val="18"/>
          <w:szCs w:val="20"/>
        </w:rPr>
        <w:t>BP</w:t>
      </w:r>
      <w:r>
        <w:rPr>
          <w:rFonts w:cs="宋体"/>
          <w:kern w:val="10"/>
          <w:sz w:val="18"/>
          <w:szCs w:val="20"/>
        </w:rPr>
        <w:t xml:space="preserve"> </w:t>
      </w:r>
      <w:r>
        <w:rPr>
          <w:rFonts w:cs="宋体" w:hint="eastAsia"/>
          <w:kern w:val="10"/>
          <w:sz w:val="18"/>
          <w:szCs w:val="20"/>
        </w:rPr>
        <w:t>数字识别实验结果（</w:t>
      </w:r>
      <w:r>
        <w:rPr>
          <w:rFonts w:cs="宋体" w:hint="eastAsia"/>
          <w:kern w:val="10"/>
          <w:sz w:val="18"/>
          <w:szCs w:val="20"/>
        </w:rPr>
        <w:t>5~</w:t>
      </w:r>
      <w:r>
        <w:rPr>
          <w:rFonts w:cs="宋体"/>
          <w:kern w:val="10"/>
          <w:sz w:val="18"/>
          <w:szCs w:val="20"/>
        </w:rPr>
        <w:t>9</w:t>
      </w:r>
      <w:r>
        <w:rPr>
          <w:rFonts w:cs="宋体" w:hint="eastAsia"/>
          <w:kern w:val="10"/>
          <w:sz w:val="18"/>
          <w:szCs w:val="20"/>
        </w:rPr>
        <w:t>）</w:t>
      </w:r>
    </w:p>
    <w:p w14:paraId="395C1DBD" w14:textId="77777777" w:rsidR="00C0007E" w:rsidRDefault="005F52C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left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可以看到，预测的误差在</w:t>
      </w:r>
      <w:r>
        <w:rPr>
          <w:rFonts w:cs="宋体" w:hint="eastAsia"/>
          <w:kern w:val="10"/>
          <w:szCs w:val="20"/>
        </w:rPr>
        <w:t>0</w:t>
      </w:r>
      <w:r>
        <w:rPr>
          <w:rFonts w:cs="宋体"/>
          <w:kern w:val="10"/>
          <w:szCs w:val="20"/>
        </w:rPr>
        <w:t>.1</w:t>
      </w:r>
      <w:r>
        <w:rPr>
          <w:rFonts w:cs="宋体" w:hint="eastAsia"/>
          <w:kern w:val="10"/>
          <w:szCs w:val="20"/>
        </w:rPr>
        <w:t>之内。改变网络结构多次实验，发现</w:t>
      </w:r>
      <w:r>
        <w:rPr>
          <w:rFonts w:cs="宋体" w:hint="eastAsia"/>
          <w:b/>
          <w:kern w:val="10"/>
          <w:szCs w:val="20"/>
        </w:rPr>
        <w:t>本文题中</w:t>
      </w:r>
      <w:r>
        <w:rPr>
          <w:rFonts w:cs="宋体" w:hint="eastAsia"/>
          <w:kern w:val="10"/>
          <w:szCs w:val="20"/>
        </w:rPr>
        <w:t>网络隐含层节点在大于</w:t>
      </w:r>
      <w:r>
        <w:rPr>
          <w:rFonts w:cs="宋体" w:hint="eastAsia"/>
          <w:kern w:val="10"/>
          <w:szCs w:val="20"/>
        </w:rPr>
        <w:t>8</w:t>
      </w:r>
      <w:r>
        <w:rPr>
          <w:rFonts w:cs="宋体" w:hint="eastAsia"/>
          <w:kern w:val="10"/>
          <w:szCs w:val="20"/>
        </w:rPr>
        <w:t>时才能有较好的结果。</w:t>
      </w:r>
    </w:p>
    <w:p w14:paraId="1DEDB0A2" w14:textId="77777777" w:rsidR="00C0007E" w:rsidRDefault="005F52CD">
      <w:pPr>
        <w:tabs>
          <w:tab w:val="center" w:pos="4139"/>
          <w:tab w:val="right" w:pos="8335"/>
        </w:tabs>
        <w:topLinePunct/>
        <w:adjustRightInd w:val="0"/>
        <w:snapToGrid w:val="0"/>
        <w:ind w:firstLineChars="200" w:firstLine="420"/>
        <w:jc w:val="left"/>
        <w:rPr>
          <w:rFonts w:cs="宋体"/>
          <w:kern w:val="10"/>
          <w:szCs w:val="20"/>
        </w:rPr>
      </w:pPr>
      <w:r>
        <w:rPr>
          <w:rFonts w:cs="宋体" w:hint="eastAsia"/>
          <w:kern w:val="10"/>
          <w:szCs w:val="20"/>
        </w:rPr>
        <w:t>由于训练样本过少，其实这样训练出的神经网络准确度较低，如果加上的噪音较大，则无法得到准确的预测结果。</w:t>
      </w:r>
    </w:p>
    <w:p w14:paraId="429DE994" w14:textId="77777777" w:rsidR="00C0007E" w:rsidRDefault="005F52CD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函数逼近实验</w:t>
      </w:r>
    </w:p>
    <w:p w14:paraId="3F16AB7B" w14:textId="77777777" w:rsidR="00C0007E" w:rsidRDefault="005F52CD">
      <w:pPr>
        <w:ind w:firstLine="420"/>
      </w:pPr>
      <w:r>
        <w:rPr>
          <w:rFonts w:hint="eastAsia"/>
        </w:rPr>
        <w:t>对于函数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，训练一个</w:t>
      </w:r>
      <w:r>
        <w:rPr>
          <w:rFonts w:hint="eastAsia"/>
        </w:rPr>
        <w:t>BP</w:t>
      </w:r>
      <w:r>
        <w:rPr>
          <w:rFonts w:hint="eastAsia"/>
        </w:rPr>
        <w:t>神经网路，对于任意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以内的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，都能预测出函数值。</w:t>
      </w:r>
    </w:p>
    <w:p w14:paraId="63BD69EB" w14:textId="77777777" w:rsidR="00C0007E" w:rsidRDefault="005F52CD">
      <w:pPr>
        <w:ind w:firstLineChars="200" w:firstLine="420"/>
      </w:pPr>
      <w:r>
        <w:rPr>
          <w:rFonts w:hint="eastAsia"/>
        </w:rPr>
        <w:t>BP</w:t>
      </w:r>
      <w:r>
        <w:rPr>
          <w:rFonts w:hint="eastAsia"/>
        </w:rPr>
        <w:t>神经网络结构设置为</w:t>
      </w:r>
      <w:r>
        <w:rPr>
          <w:rFonts w:hint="eastAsia"/>
        </w:rPr>
        <w:t>3</w:t>
      </w:r>
      <w:r>
        <w:rPr>
          <w:rFonts w:hint="eastAsia"/>
        </w:rPr>
        <w:t>层，输入层节点为</w:t>
      </w:r>
      <w:r>
        <w:t>3</w:t>
      </w:r>
      <w:r>
        <w:rPr>
          <w:rFonts w:hint="eastAsia"/>
        </w:rPr>
        <w:t>个，隐含层节点为</w:t>
      </w:r>
      <w:r>
        <w:rPr>
          <w:rFonts w:hint="eastAsia"/>
        </w:rPr>
        <w:t>n</w:t>
      </w:r>
      <w:r>
        <w:rPr>
          <w:rFonts w:hint="eastAsia"/>
        </w:rPr>
        <w:t>个，输出层节点为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14:paraId="74954D36" w14:textId="77777777" w:rsidR="00C0007E" w:rsidRDefault="005F5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）单次预测实验</w:t>
      </w:r>
    </w:p>
    <w:p w14:paraId="1EBFFF97" w14:textId="77777777" w:rsidR="00C0007E" w:rsidRDefault="005F52CD">
      <w:pPr>
        <w:ind w:firstLine="420"/>
      </w:pPr>
      <w:r>
        <w:rPr>
          <w:rFonts w:hint="eastAsia"/>
        </w:rPr>
        <w:t>随机取</w:t>
      </w:r>
      <w:r>
        <w:t>300</w:t>
      </w:r>
      <w:r>
        <w:rPr>
          <w:rFonts w:hint="eastAsia"/>
        </w:rPr>
        <w:t>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）作为训练样本，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组（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）作为测试样本。将迭代次数设置为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，学习步长为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，隐含层节点为</w:t>
      </w:r>
      <w:r>
        <w:t>8</w:t>
      </w:r>
      <w:r>
        <w:rPr>
          <w:rFonts w:hint="eastAsia"/>
        </w:rPr>
        <w:t>个。</w:t>
      </w:r>
    </w:p>
    <w:p w14:paraId="46BCF7C8" w14:textId="77777777" w:rsidR="00C0007E" w:rsidRDefault="005F52CD">
      <w:pPr>
        <w:ind w:firstLine="420"/>
      </w:pPr>
      <w:r>
        <w:rPr>
          <w:rFonts w:hint="eastAsia"/>
        </w:rPr>
        <w:t>部分实验结果如下：</w:t>
      </w:r>
    </w:p>
    <w:p w14:paraId="5A7A88C6" w14:textId="77777777" w:rsidR="00C0007E" w:rsidRDefault="005F52C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158B6454" wp14:editId="1F949A2C">
            <wp:extent cx="3550920" cy="441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FAF5" w14:textId="77777777" w:rsidR="00C0007E" w:rsidRDefault="005F52CD">
      <w:pPr>
        <w:ind w:firstLine="420"/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 xml:space="preserve">2 </w:t>
      </w:r>
      <w:r>
        <w:rPr>
          <w:rFonts w:hint="eastAsia"/>
          <w:sz w:val="18"/>
        </w:rPr>
        <w:t>隐含层节点为</w:t>
      </w:r>
      <w:r>
        <w:rPr>
          <w:rFonts w:hint="eastAsia"/>
          <w:sz w:val="18"/>
        </w:rPr>
        <w:t xml:space="preserve">8 </w:t>
      </w:r>
    </w:p>
    <w:p w14:paraId="43F1597A" w14:textId="77777777" w:rsidR="00C0007E" w:rsidRDefault="00C0007E"/>
    <w:p w14:paraId="1D027A4F" w14:textId="77777777" w:rsidR="00C0007E" w:rsidRDefault="005F52CD">
      <w:pPr>
        <w:widowControl/>
        <w:jc w:val="left"/>
      </w:pPr>
      <w:r>
        <w:br w:type="page"/>
      </w:r>
    </w:p>
    <w:p w14:paraId="031AEC24" w14:textId="77777777" w:rsidR="00C0007E" w:rsidRDefault="005F52CD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）探究隐含层节点数对逼近效果的影响</w:t>
      </w:r>
    </w:p>
    <w:p w14:paraId="3AE1C079" w14:textId="77777777" w:rsidR="00C0007E" w:rsidRDefault="005F52CD">
      <w:pPr>
        <w:ind w:firstLine="420"/>
      </w:pPr>
      <w:r>
        <w:rPr>
          <w:rFonts w:hint="eastAsia"/>
        </w:rPr>
        <w:t>对相同的训练、测试样本，将隐含层节点依次设置为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50</w:t>
      </w:r>
      <w:r>
        <w:rPr>
          <w:rFonts w:hint="eastAsia"/>
        </w:rPr>
        <w:t>，分别迭代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次，学习步长统一设为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，进行数字识别实验。</w:t>
      </w:r>
    </w:p>
    <w:p w14:paraId="01A1BFEC" w14:textId="77777777" w:rsidR="00C0007E" w:rsidRDefault="005F52CD">
      <w:pPr>
        <w:ind w:firstLine="420"/>
      </w:pPr>
      <w:r>
        <w:rPr>
          <w:rFonts w:hint="eastAsia"/>
        </w:rPr>
        <w:t>实验结果统计如下表：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69"/>
        <w:gridCol w:w="2065"/>
        <w:gridCol w:w="2085"/>
        <w:gridCol w:w="2077"/>
      </w:tblGrid>
      <w:tr w:rsidR="00C0007E" w14:paraId="36BA5548" w14:textId="77777777">
        <w:tc>
          <w:tcPr>
            <w:tcW w:w="2129" w:type="dxa"/>
          </w:tcPr>
          <w:p w14:paraId="354C82AC" w14:textId="77777777" w:rsidR="00C0007E" w:rsidRDefault="005F52CD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2129" w:type="dxa"/>
          </w:tcPr>
          <w:p w14:paraId="533DD454" w14:textId="77777777" w:rsidR="00C0007E" w:rsidRDefault="005F52CD">
            <w:pPr>
              <w:jc w:val="center"/>
            </w:pPr>
            <w:r>
              <w:rPr>
                <w:rFonts w:hint="eastAsia"/>
              </w:rPr>
              <w:t>隐含层层数</w:t>
            </w:r>
          </w:p>
        </w:tc>
        <w:tc>
          <w:tcPr>
            <w:tcW w:w="2134" w:type="dxa"/>
          </w:tcPr>
          <w:p w14:paraId="060789AD" w14:textId="77777777" w:rsidR="00C0007E" w:rsidRDefault="005F52CD">
            <w:pPr>
              <w:jc w:val="center"/>
            </w:pPr>
            <w:r>
              <w:rPr>
                <w:rFonts w:hint="eastAsia"/>
              </w:rPr>
              <w:t>训练用时</w:t>
            </w:r>
            <w:r>
              <w:rPr>
                <w:rFonts w:hint="eastAsia"/>
              </w:rPr>
              <w:t>/</w:t>
            </w:r>
            <w:r>
              <w:t>s</w:t>
            </w:r>
          </w:p>
        </w:tc>
        <w:tc>
          <w:tcPr>
            <w:tcW w:w="2130" w:type="dxa"/>
          </w:tcPr>
          <w:p w14:paraId="6A3963E6" w14:textId="77777777" w:rsidR="00C0007E" w:rsidRDefault="005F52CD">
            <w:pPr>
              <w:jc w:val="center"/>
            </w:pPr>
            <w:r>
              <w:rPr>
                <w:rFonts w:hint="eastAsia"/>
              </w:rPr>
              <w:t>均根方差</w:t>
            </w:r>
          </w:p>
        </w:tc>
      </w:tr>
      <w:tr w:rsidR="00C0007E" w14:paraId="53561A6A" w14:textId="77777777">
        <w:tc>
          <w:tcPr>
            <w:tcW w:w="2129" w:type="dxa"/>
            <w:vMerge w:val="restart"/>
          </w:tcPr>
          <w:p w14:paraId="2566861F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29" w:type="dxa"/>
          </w:tcPr>
          <w:p w14:paraId="69341A5E" w14:textId="77777777" w:rsidR="00C0007E" w:rsidRDefault="005F52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4" w:type="dxa"/>
          </w:tcPr>
          <w:p w14:paraId="0EE47074" w14:textId="77777777" w:rsidR="00C0007E" w:rsidRDefault="005F52CD">
            <w:pPr>
              <w:jc w:val="center"/>
            </w:pPr>
            <w:r>
              <w:t>1.6336</w:t>
            </w:r>
          </w:p>
        </w:tc>
        <w:tc>
          <w:tcPr>
            <w:tcW w:w="2130" w:type="dxa"/>
          </w:tcPr>
          <w:p w14:paraId="6CBABF9F" w14:textId="77777777" w:rsidR="00C0007E" w:rsidRDefault="005F52CD">
            <w:pPr>
              <w:jc w:val="center"/>
            </w:pPr>
            <w:r>
              <w:t>20.56</w:t>
            </w:r>
          </w:p>
        </w:tc>
      </w:tr>
      <w:tr w:rsidR="00C0007E" w14:paraId="347C570F" w14:textId="77777777">
        <w:tc>
          <w:tcPr>
            <w:tcW w:w="2129" w:type="dxa"/>
            <w:vMerge/>
          </w:tcPr>
          <w:p w14:paraId="294044D4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219D3735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34" w:type="dxa"/>
          </w:tcPr>
          <w:p w14:paraId="275BBCF4" w14:textId="77777777" w:rsidR="00C0007E" w:rsidRDefault="005F52CD">
            <w:pPr>
              <w:jc w:val="center"/>
            </w:pPr>
            <w:r>
              <w:t>1.7443</w:t>
            </w:r>
          </w:p>
        </w:tc>
        <w:tc>
          <w:tcPr>
            <w:tcW w:w="2130" w:type="dxa"/>
          </w:tcPr>
          <w:p w14:paraId="056CA82C" w14:textId="77777777" w:rsidR="00C0007E" w:rsidRDefault="005F52CD">
            <w:pPr>
              <w:jc w:val="center"/>
            </w:pPr>
            <w:r>
              <w:t>23.66</w:t>
            </w:r>
          </w:p>
        </w:tc>
      </w:tr>
      <w:tr w:rsidR="00C0007E" w14:paraId="05206CD6" w14:textId="77777777">
        <w:tc>
          <w:tcPr>
            <w:tcW w:w="2129" w:type="dxa"/>
            <w:vMerge/>
          </w:tcPr>
          <w:p w14:paraId="2124A155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154E0D47" w14:textId="77777777" w:rsidR="00C0007E" w:rsidRDefault="005F52CD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34" w:type="dxa"/>
          </w:tcPr>
          <w:p w14:paraId="6E6016A3" w14:textId="77777777" w:rsidR="00C0007E" w:rsidRDefault="005F52CD">
            <w:pPr>
              <w:jc w:val="center"/>
            </w:pPr>
            <w:r>
              <w:t>1.8221</w:t>
            </w:r>
          </w:p>
        </w:tc>
        <w:tc>
          <w:tcPr>
            <w:tcW w:w="2130" w:type="dxa"/>
          </w:tcPr>
          <w:p w14:paraId="77514DBE" w14:textId="77777777" w:rsidR="00C0007E" w:rsidRDefault="005F52CD">
            <w:pPr>
              <w:jc w:val="center"/>
            </w:pPr>
            <w:r>
              <w:t>24.03</w:t>
            </w:r>
          </w:p>
        </w:tc>
      </w:tr>
      <w:tr w:rsidR="00C0007E" w14:paraId="779252CD" w14:textId="77777777">
        <w:tc>
          <w:tcPr>
            <w:tcW w:w="2129" w:type="dxa"/>
            <w:vMerge/>
          </w:tcPr>
          <w:p w14:paraId="47FBF621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281E2628" w14:textId="77777777" w:rsidR="00C0007E" w:rsidRDefault="005F52CD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34" w:type="dxa"/>
          </w:tcPr>
          <w:p w14:paraId="27AAA207" w14:textId="77777777" w:rsidR="00C0007E" w:rsidRDefault="005F52CD">
            <w:pPr>
              <w:jc w:val="center"/>
            </w:pPr>
            <w:r>
              <w:t>1.9967</w:t>
            </w:r>
          </w:p>
        </w:tc>
        <w:tc>
          <w:tcPr>
            <w:tcW w:w="2130" w:type="dxa"/>
          </w:tcPr>
          <w:p w14:paraId="5816A3AF" w14:textId="77777777" w:rsidR="00C0007E" w:rsidRDefault="005F52CD">
            <w:pPr>
              <w:jc w:val="center"/>
            </w:pPr>
            <w:r>
              <w:t>25.45</w:t>
            </w:r>
          </w:p>
        </w:tc>
      </w:tr>
      <w:tr w:rsidR="00C0007E" w14:paraId="2FD29711" w14:textId="77777777">
        <w:tc>
          <w:tcPr>
            <w:tcW w:w="2129" w:type="dxa"/>
            <w:vMerge/>
          </w:tcPr>
          <w:p w14:paraId="437F87B2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0E859002" w14:textId="77777777" w:rsidR="00C0007E" w:rsidRDefault="005F52CD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4" w:type="dxa"/>
          </w:tcPr>
          <w:p w14:paraId="34F2561F" w14:textId="77777777" w:rsidR="00C0007E" w:rsidRDefault="005F52CD">
            <w:pPr>
              <w:jc w:val="center"/>
            </w:pPr>
            <w:r>
              <w:t>1.7911</w:t>
            </w:r>
          </w:p>
        </w:tc>
        <w:tc>
          <w:tcPr>
            <w:tcW w:w="2130" w:type="dxa"/>
          </w:tcPr>
          <w:p w14:paraId="4FDEC258" w14:textId="77777777" w:rsidR="00C0007E" w:rsidRDefault="005F52CD">
            <w:pPr>
              <w:jc w:val="center"/>
            </w:pPr>
            <w:r>
              <w:t>25.36</w:t>
            </w:r>
          </w:p>
        </w:tc>
      </w:tr>
      <w:tr w:rsidR="00C0007E" w14:paraId="10672A9A" w14:textId="77777777">
        <w:tc>
          <w:tcPr>
            <w:tcW w:w="2129" w:type="dxa"/>
            <w:vMerge/>
          </w:tcPr>
          <w:p w14:paraId="3CFA2CA3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648F2B4D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4" w:type="dxa"/>
          </w:tcPr>
          <w:p w14:paraId="637D0AC1" w14:textId="77777777" w:rsidR="00C0007E" w:rsidRDefault="005F52CD">
            <w:pPr>
              <w:jc w:val="center"/>
            </w:pPr>
            <w:r>
              <w:t>1.8201</w:t>
            </w:r>
          </w:p>
        </w:tc>
        <w:tc>
          <w:tcPr>
            <w:tcW w:w="2130" w:type="dxa"/>
          </w:tcPr>
          <w:p w14:paraId="4F126986" w14:textId="77777777" w:rsidR="00C0007E" w:rsidRDefault="005F52CD">
            <w:pPr>
              <w:jc w:val="center"/>
            </w:pPr>
            <w:r>
              <w:t>29.02</w:t>
            </w:r>
          </w:p>
        </w:tc>
      </w:tr>
      <w:tr w:rsidR="00C0007E" w14:paraId="638D3264" w14:textId="77777777">
        <w:tc>
          <w:tcPr>
            <w:tcW w:w="2129" w:type="dxa"/>
            <w:vMerge/>
          </w:tcPr>
          <w:p w14:paraId="60D9FF27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261E77A0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134" w:type="dxa"/>
          </w:tcPr>
          <w:p w14:paraId="79E003A6" w14:textId="77777777" w:rsidR="00C0007E" w:rsidRDefault="005F52CD">
            <w:pPr>
              <w:jc w:val="center"/>
            </w:pPr>
            <w:r>
              <w:t>2.0186</w:t>
            </w:r>
          </w:p>
        </w:tc>
        <w:tc>
          <w:tcPr>
            <w:tcW w:w="2130" w:type="dxa"/>
          </w:tcPr>
          <w:p w14:paraId="21F8DEEF" w14:textId="77777777" w:rsidR="00C0007E" w:rsidRDefault="005F52CD">
            <w:pPr>
              <w:jc w:val="center"/>
            </w:pPr>
            <w:r>
              <w:t>31.58</w:t>
            </w:r>
          </w:p>
        </w:tc>
      </w:tr>
      <w:tr w:rsidR="00C0007E" w14:paraId="0A96E444" w14:textId="77777777">
        <w:tc>
          <w:tcPr>
            <w:tcW w:w="2129" w:type="dxa"/>
            <w:vMerge/>
          </w:tcPr>
          <w:p w14:paraId="3AD30FAE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4E0D4886" w14:textId="77777777" w:rsidR="00C0007E" w:rsidRDefault="005F52CD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134" w:type="dxa"/>
          </w:tcPr>
          <w:p w14:paraId="6EA40D00" w14:textId="77777777" w:rsidR="00C0007E" w:rsidRDefault="005F52CD">
            <w:pPr>
              <w:jc w:val="center"/>
            </w:pPr>
            <w:r>
              <w:t>2.1861</w:t>
            </w:r>
          </w:p>
        </w:tc>
        <w:tc>
          <w:tcPr>
            <w:tcW w:w="2130" w:type="dxa"/>
          </w:tcPr>
          <w:p w14:paraId="2693AE6A" w14:textId="77777777" w:rsidR="00C0007E" w:rsidRDefault="005F52CD">
            <w:pPr>
              <w:jc w:val="center"/>
            </w:pPr>
            <w:r>
              <w:t>121.06</w:t>
            </w:r>
          </w:p>
        </w:tc>
      </w:tr>
      <w:tr w:rsidR="00C0007E" w14:paraId="2B788B11" w14:textId="77777777">
        <w:tc>
          <w:tcPr>
            <w:tcW w:w="2129" w:type="dxa"/>
            <w:vMerge w:val="restart"/>
          </w:tcPr>
          <w:p w14:paraId="59BFAA51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129" w:type="dxa"/>
          </w:tcPr>
          <w:p w14:paraId="28F5C64F" w14:textId="77777777" w:rsidR="00C0007E" w:rsidRDefault="005F52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4" w:type="dxa"/>
          </w:tcPr>
          <w:p w14:paraId="77C59937" w14:textId="77777777" w:rsidR="00C0007E" w:rsidRDefault="005F52CD">
            <w:pPr>
              <w:jc w:val="center"/>
            </w:pPr>
            <w:r>
              <w:t>17.3460</w:t>
            </w:r>
          </w:p>
        </w:tc>
        <w:tc>
          <w:tcPr>
            <w:tcW w:w="2130" w:type="dxa"/>
          </w:tcPr>
          <w:p w14:paraId="7293CEFC" w14:textId="77777777" w:rsidR="00C0007E" w:rsidRDefault="005F52CD">
            <w:pPr>
              <w:jc w:val="center"/>
            </w:pPr>
            <w:r>
              <w:t>16.04</w:t>
            </w:r>
          </w:p>
        </w:tc>
      </w:tr>
      <w:tr w:rsidR="00C0007E" w14:paraId="05C0E977" w14:textId="77777777">
        <w:tc>
          <w:tcPr>
            <w:tcW w:w="2129" w:type="dxa"/>
            <w:vMerge/>
          </w:tcPr>
          <w:p w14:paraId="4A7BC5D8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0961D1EE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34" w:type="dxa"/>
          </w:tcPr>
          <w:p w14:paraId="08BF3E81" w14:textId="77777777" w:rsidR="00C0007E" w:rsidRDefault="005F52CD">
            <w:pPr>
              <w:jc w:val="center"/>
            </w:pPr>
            <w:r>
              <w:t>17.5341</w:t>
            </w:r>
          </w:p>
        </w:tc>
        <w:tc>
          <w:tcPr>
            <w:tcW w:w="2130" w:type="dxa"/>
          </w:tcPr>
          <w:p w14:paraId="2BCD8054" w14:textId="77777777" w:rsidR="00C0007E" w:rsidRDefault="005F52CD">
            <w:pPr>
              <w:jc w:val="center"/>
            </w:pPr>
            <w:r>
              <w:t>16.32</w:t>
            </w:r>
          </w:p>
        </w:tc>
      </w:tr>
      <w:tr w:rsidR="00C0007E" w14:paraId="559741DB" w14:textId="77777777">
        <w:tc>
          <w:tcPr>
            <w:tcW w:w="2129" w:type="dxa"/>
            <w:vMerge/>
          </w:tcPr>
          <w:p w14:paraId="54C930A1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455B6562" w14:textId="77777777" w:rsidR="00C0007E" w:rsidRDefault="005F52CD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134" w:type="dxa"/>
          </w:tcPr>
          <w:p w14:paraId="5E4D32B9" w14:textId="77777777" w:rsidR="00C0007E" w:rsidRDefault="005F52CD">
            <w:pPr>
              <w:jc w:val="center"/>
            </w:pPr>
            <w:r>
              <w:t>18.6132</w:t>
            </w:r>
          </w:p>
        </w:tc>
        <w:tc>
          <w:tcPr>
            <w:tcW w:w="2130" w:type="dxa"/>
          </w:tcPr>
          <w:p w14:paraId="529FC00B" w14:textId="77777777" w:rsidR="00C0007E" w:rsidRDefault="005F52CD">
            <w:pPr>
              <w:jc w:val="center"/>
            </w:pPr>
            <w:r>
              <w:t>16.30</w:t>
            </w:r>
          </w:p>
        </w:tc>
      </w:tr>
      <w:tr w:rsidR="00C0007E" w14:paraId="09804499" w14:textId="77777777">
        <w:tc>
          <w:tcPr>
            <w:tcW w:w="2129" w:type="dxa"/>
            <w:vMerge/>
          </w:tcPr>
          <w:p w14:paraId="26C662ED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23CDD4F2" w14:textId="77777777" w:rsidR="00C0007E" w:rsidRDefault="005F52CD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134" w:type="dxa"/>
          </w:tcPr>
          <w:p w14:paraId="2A6F2042" w14:textId="77777777" w:rsidR="00C0007E" w:rsidRDefault="005F52CD">
            <w:pPr>
              <w:jc w:val="center"/>
            </w:pPr>
            <w:r>
              <w:t>18.4384</w:t>
            </w:r>
          </w:p>
        </w:tc>
        <w:tc>
          <w:tcPr>
            <w:tcW w:w="2130" w:type="dxa"/>
          </w:tcPr>
          <w:p w14:paraId="04353D60" w14:textId="77777777" w:rsidR="00C0007E" w:rsidRDefault="005F52CD">
            <w:pPr>
              <w:jc w:val="center"/>
            </w:pPr>
            <w:r>
              <w:t>15.11</w:t>
            </w:r>
          </w:p>
        </w:tc>
      </w:tr>
      <w:tr w:rsidR="00C0007E" w14:paraId="0CBEFEC7" w14:textId="77777777">
        <w:tc>
          <w:tcPr>
            <w:tcW w:w="2129" w:type="dxa"/>
            <w:vMerge/>
          </w:tcPr>
          <w:p w14:paraId="18D46851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27B2B0E3" w14:textId="77777777" w:rsidR="00C0007E" w:rsidRDefault="005F52CD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134" w:type="dxa"/>
          </w:tcPr>
          <w:p w14:paraId="0D38B68E" w14:textId="77777777" w:rsidR="00C0007E" w:rsidRDefault="005F52CD">
            <w:pPr>
              <w:jc w:val="center"/>
            </w:pPr>
            <w:r>
              <w:t>18.6970</w:t>
            </w:r>
          </w:p>
        </w:tc>
        <w:tc>
          <w:tcPr>
            <w:tcW w:w="2130" w:type="dxa"/>
          </w:tcPr>
          <w:p w14:paraId="53C02101" w14:textId="77777777" w:rsidR="00C0007E" w:rsidRDefault="005F52CD">
            <w:pPr>
              <w:jc w:val="center"/>
            </w:pPr>
            <w:r>
              <w:t>15.95</w:t>
            </w:r>
          </w:p>
        </w:tc>
      </w:tr>
      <w:tr w:rsidR="00C0007E" w14:paraId="29DA0B2F" w14:textId="77777777">
        <w:tc>
          <w:tcPr>
            <w:tcW w:w="2129" w:type="dxa"/>
            <w:vMerge/>
          </w:tcPr>
          <w:p w14:paraId="1640E2D9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524B6E68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4" w:type="dxa"/>
          </w:tcPr>
          <w:p w14:paraId="32D761E0" w14:textId="77777777" w:rsidR="00C0007E" w:rsidRDefault="005F52CD">
            <w:pPr>
              <w:jc w:val="center"/>
            </w:pPr>
            <w:r>
              <w:t>19.3761</w:t>
            </w:r>
          </w:p>
        </w:tc>
        <w:tc>
          <w:tcPr>
            <w:tcW w:w="2130" w:type="dxa"/>
          </w:tcPr>
          <w:p w14:paraId="0BD29CE7" w14:textId="77777777" w:rsidR="00C0007E" w:rsidRDefault="005F52CD">
            <w:pPr>
              <w:jc w:val="center"/>
            </w:pPr>
            <w:r>
              <w:t>14.35</w:t>
            </w:r>
          </w:p>
        </w:tc>
      </w:tr>
      <w:tr w:rsidR="00C0007E" w14:paraId="1B67CE4C" w14:textId="77777777">
        <w:tc>
          <w:tcPr>
            <w:tcW w:w="2129" w:type="dxa"/>
            <w:vMerge/>
          </w:tcPr>
          <w:p w14:paraId="2CEBC592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6C072E0E" w14:textId="77777777" w:rsidR="00C0007E" w:rsidRDefault="005F52CD">
            <w:pPr>
              <w:jc w:val="center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2134" w:type="dxa"/>
          </w:tcPr>
          <w:p w14:paraId="6A7EBBE1" w14:textId="77777777" w:rsidR="00C0007E" w:rsidRDefault="005F52CD">
            <w:pPr>
              <w:jc w:val="center"/>
            </w:pPr>
            <w:r>
              <w:t>22.5188</w:t>
            </w:r>
          </w:p>
        </w:tc>
        <w:tc>
          <w:tcPr>
            <w:tcW w:w="2130" w:type="dxa"/>
          </w:tcPr>
          <w:p w14:paraId="1AFA9D0D" w14:textId="77777777" w:rsidR="00C0007E" w:rsidRDefault="005F52CD">
            <w:pPr>
              <w:jc w:val="center"/>
            </w:pPr>
            <w:r>
              <w:t>14.31</w:t>
            </w:r>
          </w:p>
        </w:tc>
      </w:tr>
      <w:tr w:rsidR="00C0007E" w14:paraId="46731164" w14:textId="77777777">
        <w:tc>
          <w:tcPr>
            <w:tcW w:w="2129" w:type="dxa"/>
            <w:vMerge/>
          </w:tcPr>
          <w:p w14:paraId="7861F387" w14:textId="77777777" w:rsidR="00C0007E" w:rsidRDefault="00C0007E">
            <w:pPr>
              <w:jc w:val="center"/>
            </w:pPr>
          </w:p>
        </w:tc>
        <w:tc>
          <w:tcPr>
            <w:tcW w:w="2129" w:type="dxa"/>
          </w:tcPr>
          <w:p w14:paraId="60C86B8A" w14:textId="77777777" w:rsidR="00C0007E" w:rsidRDefault="005F52CD">
            <w:pPr>
              <w:jc w:val="center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2134" w:type="dxa"/>
          </w:tcPr>
          <w:p w14:paraId="03D283C0" w14:textId="77777777" w:rsidR="00C0007E" w:rsidRDefault="005F52CD">
            <w:pPr>
              <w:jc w:val="center"/>
            </w:pPr>
            <w:r>
              <w:t>23.0797</w:t>
            </w:r>
          </w:p>
        </w:tc>
        <w:tc>
          <w:tcPr>
            <w:tcW w:w="2130" w:type="dxa"/>
          </w:tcPr>
          <w:p w14:paraId="3E14FE78" w14:textId="77777777" w:rsidR="00C0007E" w:rsidRDefault="005F52CD">
            <w:pPr>
              <w:jc w:val="center"/>
            </w:pPr>
            <w:r>
              <w:t>13.24</w:t>
            </w:r>
          </w:p>
        </w:tc>
      </w:tr>
    </w:tbl>
    <w:p w14:paraId="476F1453" w14:textId="77777777" w:rsidR="00C0007E" w:rsidRDefault="005F52CD">
      <w:pPr>
        <w:jc w:val="center"/>
        <w:rPr>
          <w:sz w:val="18"/>
        </w:rPr>
      </w:pPr>
      <w:r>
        <w:rPr>
          <w:rFonts w:hint="eastAsia"/>
          <w:sz w:val="18"/>
        </w:rPr>
        <w:t>表</w:t>
      </w:r>
      <w:r>
        <w:rPr>
          <w:rFonts w:hint="eastAsia"/>
          <w:sz w:val="18"/>
        </w:rPr>
        <w:t>1</w:t>
      </w:r>
      <w:r>
        <w:rPr>
          <w:sz w:val="18"/>
        </w:rPr>
        <w:t xml:space="preserve"> </w:t>
      </w:r>
      <w:r>
        <w:rPr>
          <w:rFonts w:hint="eastAsia"/>
          <w:sz w:val="18"/>
        </w:rPr>
        <w:t>隐含层层数对逼近效果影响实验结果</w:t>
      </w:r>
    </w:p>
    <w:sectPr w:rsidR="00C0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4" w:author="刘宪晗" w:date="2022-06-22T12:05:00Z" w:initials="刘宪晗">
    <w:p w14:paraId="7FA2A3E1" w14:textId="77777777" w:rsidR="005F52CD" w:rsidRDefault="005F52C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删除</w:t>
      </w:r>
    </w:p>
  </w:comment>
  <w:comment w:id="158" w:author="刘宪晗" w:date="2022-06-22T12:05:00Z" w:initials="刘宪晗">
    <w:p w14:paraId="1D75F5C3" w14:textId="77777777" w:rsidR="005F52CD" w:rsidRDefault="005F52C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删除</w:t>
      </w:r>
    </w:p>
  </w:comment>
  <w:comment w:id="170" w:author="刘宪晗" w:date="2022-06-22T12:05:00Z" w:initials="刘宪晗">
    <w:p w14:paraId="5161F99A" w14:textId="77777777" w:rsidR="005F52CD" w:rsidRDefault="005F52C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删除</w:t>
      </w:r>
    </w:p>
  </w:comment>
  <w:comment w:id="172" w:author="刘宪晗" w:date="2022-06-22T12:05:00Z" w:initials="刘宪晗">
    <w:p w14:paraId="36B178E4" w14:textId="77777777" w:rsidR="005F52CD" w:rsidRDefault="005F52C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删除</w:t>
      </w:r>
    </w:p>
  </w:comment>
  <w:comment w:id="178" w:author="刘宪晗" w:date="2022-06-22T12:08:00Z" w:initials="刘宪晗">
    <w:p w14:paraId="5177848A" w14:textId="77777777" w:rsidR="005F52CD" w:rsidRDefault="005F52CD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删除</w:t>
      </w:r>
    </w:p>
  </w:comment>
  <w:comment w:id="192" w:author="刘宪晗" w:date="2022-06-22T12:15:00Z" w:initials="刘宪晗">
    <w:p w14:paraId="7124876F" w14:textId="77777777" w:rsidR="00E66598" w:rsidRDefault="00E66598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调整</w:t>
      </w:r>
    </w:p>
  </w:comment>
  <w:comment w:id="203" w:author="刘宪晗" w:date="2022-06-22T12:13:00Z" w:initials="刘宪晗">
    <w:p w14:paraId="216C9D58" w14:textId="77777777" w:rsidR="00E66598" w:rsidRDefault="00E66598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直接除以值域区间最大值。</w:t>
      </w:r>
    </w:p>
  </w:comment>
  <w:comment w:id="216" w:author="刘宪晗" w:date="2022-06-22T12:12:00Z" w:initials="刘宪晗">
    <w:p w14:paraId="5EDD01B9" w14:textId="77777777" w:rsidR="00E66598" w:rsidRDefault="00E66598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改为和实验一致</w:t>
      </w:r>
    </w:p>
  </w:comment>
  <w:comment w:id="219" w:author="刘宪晗" w:date="2022-06-22T12:15:00Z" w:initials="刘宪晗">
    <w:p w14:paraId="5F97FE5B" w14:textId="77777777" w:rsidR="00E66598" w:rsidRDefault="00E66598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改为和实验一致</w:t>
      </w:r>
    </w:p>
  </w:comment>
  <w:comment w:id="223" w:author="刘宪晗" w:date="2022-06-22T12:15:00Z" w:initials="刘宪晗">
    <w:p w14:paraId="6505D554" w14:textId="77777777" w:rsidR="00E66598" w:rsidRDefault="00E66598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调整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A2A3E1" w15:done="0"/>
  <w15:commentEx w15:paraId="1D75F5C3" w15:done="0"/>
  <w15:commentEx w15:paraId="5161F99A" w15:done="0"/>
  <w15:commentEx w15:paraId="36B178E4" w15:done="0"/>
  <w15:commentEx w15:paraId="5177848A" w15:done="0"/>
  <w15:commentEx w15:paraId="7124876F" w15:done="0"/>
  <w15:commentEx w15:paraId="216C9D58" w15:done="0"/>
  <w15:commentEx w15:paraId="5EDD01B9" w15:done="0"/>
  <w15:commentEx w15:paraId="5F97FE5B" w15:done="0"/>
  <w15:commentEx w15:paraId="6505D5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A1A6CB"/>
    <w:multiLevelType w:val="singleLevel"/>
    <w:tmpl w:val="C4A1A6CB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2FEC1FE2"/>
    <w:multiLevelType w:val="multilevel"/>
    <w:tmpl w:val="2FEC1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254968"/>
    <w:multiLevelType w:val="multilevel"/>
    <w:tmpl w:val="6E254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宪晗">
    <w15:presenceInfo w15:providerId="Windows Live" w15:userId="7de7e7e7669c05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c4ZjM3MDE1NmZkNjNjZjI3YzQyNDlmY2E0ZGY5YmIifQ=="/>
  </w:docVars>
  <w:rsids>
    <w:rsidRoot w:val="00A64C48"/>
    <w:rsid w:val="00003C4F"/>
    <w:rsid w:val="000077B7"/>
    <w:rsid w:val="000218D1"/>
    <w:rsid w:val="0002422A"/>
    <w:rsid w:val="00025410"/>
    <w:rsid w:val="000313F1"/>
    <w:rsid w:val="00050091"/>
    <w:rsid w:val="00050311"/>
    <w:rsid w:val="0006197B"/>
    <w:rsid w:val="000758BF"/>
    <w:rsid w:val="000764B9"/>
    <w:rsid w:val="00077FC0"/>
    <w:rsid w:val="00082CBE"/>
    <w:rsid w:val="00086187"/>
    <w:rsid w:val="000C0D89"/>
    <w:rsid w:val="000C4A1E"/>
    <w:rsid w:val="000D717F"/>
    <w:rsid w:val="000E1D46"/>
    <w:rsid w:val="000E3AAF"/>
    <w:rsid w:val="000E413A"/>
    <w:rsid w:val="000E547C"/>
    <w:rsid w:val="000E65CC"/>
    <w:rsid w:val="00102B20"/>
    <w:rsid w:val="00103FA4"/>
    <w:rsid w:val="00105000"/>
    <w:rsid w:val="00115E90"/>
    <w:rsid w:val="00121E80"/>
    <w:rsid w:val="001264BC"/>
    <w:rsid w:val="00141CEC"/>
    <w:rsid w:val="001453F7"/>
    <w:rsid w:val="001472B4"/>
    <w:rsid w:val="00153F88"/>
    <w:rsid w:val="001631E3"/>
    <w:rsid w:val="00165A9A"/>
    <w:rsid w:val="0017033F"/>
    <w:rsid w:val="0017582B"/>
    <w:rsid w:val="001810CB"/>
    <w:rsid w:val="001818DA"/>
    <w:rsid w:val="001A086C"/>
    <w:rsid w:val="001A4F55"/>
    <w:rsid w:val="001B2B4C"/>
    <w:rsid w:val="001B7710"/>
    <w:rsid w:val="001C2F1B"/>
    <w:rsid w:val="001D3D29"/>
    <w:rsid w:val="001D585A"/>
    <w:rsid w:val="001E034D"/>
    <w:rsid w:val="001E4126"/>
    <w:rsid w:val="001E4B32"/>
    <w:rsid w:val="001F1F35"/>
    <w:rsid w:val="00200F0E"/>
    <w:rsid w:val="00203430"/>
    <w:rsid w:val="002037C7"/>
    <w:rsid w:val="00205F6F"/>
    <w:rsid w:val="00206FF4"/>
    <w:rsid w:val="002153AD"/>
    <w:rsid w:val="00224A47"/>
    <w:rsid w:val="002277AE"/>
    <w:rsid w:val="00230072"/>
    <w:rsid w:val="00233B8A"/>
    <w:rsid w:val="00254977"/>
    <w:rsid w:val="002570F5"/>
    <w:rsid w:val="00264D66"/>
    <w:rsid w:val="00265F04"/>
    <w:rsid w:val="002771CE"/>
    <w:rsid w:val="00280EA8"/>
    <w:rsid w:val="00282297"/>
    <w:rsid w:val="00283060"/>
    <w:rsid w:val="00285CBF"/>
    <w:rsid w:val="00291E15"/>
    <w:rsid w:val="002A4AF2"/>
    <w:rsid w:val="002A7167"/>
    <w:rsid w:val="002B5B11"/>
    <w:rsid w:val="002C34A4"/>
    <w:rsid w:val="002D2F3C"/>
    <w:rsid w:val="002E160F"/>
    <w:rsid w:val="002F771E"/>
    <w:rsid w:val="00301719"/>
    <w:rsid w:val="00304FE7"/>
    <w:rsid w:val="003138B8"/>
    <w:rsid w:val="00331A97"/>
    <w:rsid w:val="00333874"/>
    <w:rsid w:val="00337909"/>
    <w:rsid w:val="003430CD"/>
    <w:rsid w:val="003461C9"/>
    <w:rsid w:val="00353037"/>
    <w:rsid w:val="00353199"/>
    <w:rsid w:val="0035753E"/>
    <w:rsid w:val="0036353A"/>
    <w:rsid w:val="00363614"/>
    <w:rsid w:val="003673A1"/>
    <w:rsid w:val="00373738"/>
    <w:rsid w:val="0037387B"/>
    <w:rsid w:val="00373FBD"/>
    <w:rsid w:val="00380910"/>
    <w:rsid w:val="00390937"/>
    <w:rsid w:val="00391AA6"/>
    <w:rsid w:val="00393266"/>
    <w:rsid w:val="00394A01"/>
    <w:rsid w:val="00394D87"/>
    <w:rsid w:val="003957BD"/>
    <w:rsid w:val="003963DD"/>
    <w:rsid w:val="003A089D"/>
    <w:rsid w:val="003A0AEA"/>
    <w:rsid w:val="003A2FD9"/>
    <w:rsid w:val="003A3BD5"/>
    <w:rsid w:val="003A5629"/>
    <w:rsid w:val="003B6C6A"/>
    <w:rsid w:val="003C5B6E"/>
    <w:rsid w:val="003C6F13"/>
    <w:rsid w:val="003D1912"/>
    <w:rsid w:val="003D44C1"/>
    <w:rsid w:val="003D592E"/>
    <w:rsid w:val="003E191D"/>
    <w:rsid w:val="003E228B"/>
    <w:rsid w:val="003E2E99"/>
    <w:rsid w:val="003E40BE"/>
    <w:rsid w:val="003E6217"/>
    <w:rsid w:val="003F04D4"/>
    <w:rsid w:val="003F1EB4"/>
    <w:rsid w:val="00400E0F"/>
    <w:rsid w:val="00405D5B"/>
    <w:rsid w:val="00413492"/>
    <w:rsid w:val="00417E69"/>
    <w:rsid w:val="00431AEA"/>
    <w:rsid w:val="00432C6C"/>
    <w:rsid w:val="00440241"/>
    <w:rsid w:val="00451EEA"/>
    <w:rsid w:val="0045636B"/>
    <w:rsid w:val="00460174"/>
    <w:rsid w:val="0046472D"/>
    <w:rsid w:val="004740DF"/>
    <w:rsid w:val="00481003"/>
    <w:rsid w:val="00494F46"/>
    <w:rsid w:val="00495CDA"/>
    <w:rsid w:val="0049703C"/>
    <w:rsid w:val="00497D6C"/>
    <w:rsid w:val="004A409F"/>
    <w:rsid w:val="004A4957"/>
    <w:rsid w:val="004A5CC4"/>
    <w:rsid w:val="004B517C"/>
    <w:rsid w:val="004B58D9"/>
    <w:rsid w:val="004C0C7C"/>
    <w:rsid w:val="004D521C"/>
    <w:rsid w:val="004D6D45"/>
    <w:rsid w:val="004E04CD"/>
    <w:rsid w:val="004E3F55"/>
    <w:rsid w:val="004F1E9B"/>
    <w:rsid w:val="004F2257"/>
    <w:rsid w:val="00503216"/>
    <w:rsid w:val="00503E3D"/>
    <w:rsid w:val="005145D4"/>
    <w:rsid w:val="00521768"/>
    <w:rsid w:val="00521B76"/>
    <w:rsid w:val="00540468"/>
    <w:rsid w:val="00543A6B"/>
    <w:rsid w:val="00544854"/>
    <w:rsid w:val="005523E6"/>
    <w:rsid w:val="00552FAC"/>
    <w:rsid w:val="0055496D"/>
    <w:rsid w:val="0056253F"/>
    <w:rsid w:val="00566249"/>
    <w:rsid w:val="005737A1"/>
    <w:rsid w:val="005737ED"/>
    <w:rsid w:val="00575FD8"/>
    <w:rsid w:val="00582EBB"/>
    <w:rsid w:val="005839B7"/>
    <w:rsid w:val="00585EDB"/>
    <w:rsid w:val="00591E0A"/>
    <w:rsid w:val="005A1E24"/>
    <w:rsid w:val="005A5495"/>
    <w:rsid w:val="005D1325"/>
    <w:rsid w:val="005D1B2B"/>
    <w:rsid w:val="005D2009"/>
    <w:rsid w:val="005D54BF"/>
    <w:rsid w:val="005E49D4"/>
    <w:rsid w:val="005E64C4"/>
    <w:rsid w:val="005E67DC"/>
    <w:rsid w:val="005F1501"/>
    <w:rsid w:val="005F15FD"/>
    <w:rsid w:val="005F1FA6"/>
    <w:rsid w:val="005F52CD"/>
    <w:rsid w:val="005F77A1"/>
    <w:rsid w:val="006113E7"/>
    <w:rsid w:val="00616A0D"/>
    <w:rsid w:val="00620F98"/>
    <w:rsid w:val="00622FEF"/>
    <w:rsid w:val="006402B8"/>
    <w:rsid w:val="006410DB"/>
    <w:rsid w:val="006415BC"/>
    <w:rsid w:val="006435F7"/>
    <w:rsid w:val="00651C16"/>
    <w:rsid w:val="00655A5A"/>
    <w:rsid w:val="00656EB8"/>
    <w:rsid w:val="00660EF8"/>
    <w:rsid w:val="0067157F"/>
    <w:rsid w:val="0067160C"/>
    <w:rsid w:val="006744F4"/>
    <w:rsid w:val="00685B66"/>
    <w:rsid w:val="00685E1F"/>
    <w:rsid w:val="00690562"/>
    <w:rsid w:val="00695306"/>
    <w:rsid w:val="0069697D"/>
    <w:rsid w:val="006A5946"/>
    <w:rsid w:val="006A708B"/>
    <w:rsid w:val="006B183F"/>
    <w:rsid w:val="006B5D39"/>
    <w:rsid w:val="006C5BB2"/>
    <w:rsid w:val="006C7795"/>
    <w:rsid w:val="006D0808"/>
    <w:rsid w:val="006D3C76"/>
    <w:rsid w:val="006E2899"/>
    <w:rsid w:val="006E644C"/>
    <w:rsid w:val="006F10EC"/>
    <w:rsid w:val="006F1688"/>
    <w:rsid w:val="0070760E"/>
    <w:rsid w:val="007226BD"/>
    <w:rsid w:val="00726D9F"/>
    <w:rsid w:val="007301E7"/>
    <w:rsid w:val="007430C4"/>
    <w:rsid w:val="00745140"/>
    <w:rsid w:val="007547DB"/>
    <w:rsid w:val="00764901"/>
    <w:rsid w:val="0077103D"/>
    <w:rsid w:val="007739C9"/>
    <w:rsid w:val="0077737D"/>
    <w:rsid w:val="007806E4"/>
    <w:rsid w:val="007824E5"/>
    <w:rsid w:val="00783B82"/>
    <w:rsid w:val="00787784"/>
    <w:rsid w:val="00787942"/>
    <w:rsid w:val="007934C3"/>
    <w:rsid w:val="007A0CC5"/>
    <w:rsid w:val="007A567C"/>
    <w:rsid w:val="007A6D71"/>
    <w:rsid w:val="007B3550"/>
    <w:rsid w:val="007B5615"/>
    <w:rsid w:val="007B7C5E"/>
    <w:rsid w:val="007D2B73"/>
    <w:rsid w:val="007E3DA9"/>
    <w:rsid w:val="007E795E"/>
    <w:rsid w:val="007F5D4D"/>
    <w:rsid w:val="00801B98"/>
    <w:rsid w:val="0080247C"/>
    <w:rsid w:val="00813590"/>
    <w:rsid w:val="00821B9D"/>
    <w:rsid w:val="00822AF9"/>
    <w:rsid w:val="00822C30"/>
    <w:rsid w:val="008261BC"/>
    <w:rsid w:val="00827F90"/>
    <w:rsid w:val="0084667D"/>
    <w:rsid w:val="0085087B"/>
    <w:rsid w:val="00855396"/>
    <w:rsid w:val="0086537E"/>
    <w:rsid w:val="00867889"/>
    <w:rsid w:val="008760AE"/>
    <w:rsid w:val="008768A1"/>
    <w:rsid w:val="00877AA7"/>
    <w:rsid w:val="00880CD7"/>
    <w:rsid w:val="00894007"/>
    <w:rsid w:val="00895B6C"/>
    <w:rsid w:val="008963D8"/>
    <w:rsid w:val="008968FD"/>
    <w:rsid w:val="008A0C29"/>
    <w:rsid w:val="008A3552"/>
    <w:rsid w:val="008A4C9B"/>
    <w:rsid w:val="008A721E"/>
    <w:rsid w:val="008B3E62"/>
    <w:rsid w:val="008B4943"/>
    <w:rsid w:val="008C6D7C"/>
    <w:rsid w:val="008D5550"/>
    <w:rsid w:val="008E4AD3"/>
    <w:rsid w:val="008E57B3"/>
    <w:rsid w:val="008F14D4"/>
    <w:rsid w:val="008F3567"/>
    <w:rsid w:val="00904126"/>
    <w:rsid w:val="00906E0F"/>
    <w:rsid w:val="009105CF"/>
    <w:rsid w:val="00913B03"/>
    <w:rsid w:val="00915029"/>
    <w:rsid w:val="009353E8"/>
    <w:rsid w:val="00942EA6"/>
    <w:rsid w:val="00944DF9"/>
    <w:rsid w:val="00945E2B"/>
    <w:rsid w:val="0095403C"/>
    <w:rsid w:val="00954731"/>
    <w:rsid w:val="009631E0"/>
    <w:rsid w:val="00973045"/>
    <w:rsid w:val="00976700"/>
    <w:rsid w:val="00976B0C"/>
    <w:rsid w:val="0098516A"/>
    <w:rsid w:val="0099065F"/>
    <w:rsid w:val="00994B91"/>
    <w:rsid w:val="00996C93"/>
    <w:rsid w:val="009A2589"/>
    <w:rsid w:val="009B42E2"/>
    <w:rsid w:val="009D48EB"/>
    <w:rsid w:val="009D5790"/>
    <w:rsid w:val="009E495D"/>
    <w:rsid w:val="009E5719"/>
    <w:rsid w:val="009E7BFF"/>
    <w:rsid w:val="009F002D"/>
    <w:rsid w:val="009F59EC"/>
    <w:rsid w:val="00A008E5"/>
    <w:rsid w:val="00A01ECC"/>
    <w:rsid w:val="00A05E90"/>
    <w:rsid w:val="00A113A8"/>
    <w:rsid w:val="00A12016"/>
    <w:rsid w:val="00A15F89"/>
    <w:rsid w:val="00A168D9"/>
    <w:rsid w:val="00A17852"/>
    <w:rsid w:val="00A2293E"/>
    <w:rsid w:val="00A26A0D"/>
    <w:rsid w:val="00A314A0"/>
    <w:rsid w:val="00A4375D"/>
    <w:rsid w:val="00A45844"/>
    <w:rsid w:val="00A5089E"/>
    <w:rsid w:val="00A64C48"/>
    <w:rsid w:val="00A653BE"/>
    <w:rsid w:val="00A75DE7"/>
    <w:rsid w:val="00A90CDC"/>
    <w:rsid w:val="00A92DEC"/>
    <w:rsid w:val="00AA3827"/>
    <w:rsid w:val="00AA431D"/>
    <w:rsid w:val="00AB4946"/>
    <w:rsid w:val="00AC1983"/>
    <w:rsid w:val="00AD2C65"/>
    <w:rsid w:val="00AD5441"/>
    <w:rsid w:val="00AD54C6"/>
    <w:rsid w:val="00AE7D50"/>
    <w:rsid w:val="00B1298F"/>
    <w:rsid w:val="00B162CC"/>
    <w:rsid w:val="00B17EFA"/>
    <w:rsid w:val="00B24A45"/>
    <w:rsid w:val="00B27565"/>
    <w:rsid w:val="00B33E59"/>
    <w:rsid w:val="00B35429"/>
    <w:rsid w:val="00B524B3"/>
    <w:rsid w:val="00B56503"/>
    <w:rsid w:val="00B61828"/>
    <w:rsid w:val="00B72348"/>
    <w:rsid w:val="00B82888"/>
    <w:rsid w:val="00B82D8B"/>
    <w:rsid w:val="00B835F5"/>
    <w:rsid w:val="00B952EC"/>
    <w:rsid w:val="00B95C5C"/>
    <w:rsid w:val="00BA2DF3"/>
    <w:rsid w:val="00BA479F"/>
    <w:rsid w:val="00BB3065"/>
    <w:rsid w:val="00BB32BE"/>
    <w:rsid w:val="00BB48BB"/>
    <w:rsid w:val="00BD0C98"/>
    <w:rsid w:val="00BD1FDD"/>
    <w:rsid w:val="00BD6FF7"/>
    <w:rsid w:val="00BE2B0A"/>
    <w:rsid w:val="00BE4014"/>
    <w:rsid w:val="00BE5FD8"/>
    <w:rsid w:val="00BE7003"/>
    <w:rsid w:val="00BF5EDD"/>
    <w:rsid w:val="00C0007E"/>
    <w:rsid w:val="00C047D9"/>
    <w:rsid w:val="00C05236"/>
    <w:rsid w:val="00C13FEE"/>
    <w:rsid w:val="00C169BB"/>
    <w:rsid w:val="00C263D3"/>
    <w:rsid w:val="00C326D2"/>
    <w:rsid w:val="00C3414D"/>
    <w:rsid w:val="00C41245"/>
    <w:rsid w:val="00C43377"/>
    <w:rsid w:val="00C47C14"/>
    <w:rsid w:val="00C74664"/>
    <w:rsid w:val="00C90469"/>
    <w:rsid w:val="00C93A2D"/>
    <w:rsid w:val="00C96714"/>
    <w:rsid w:val="00C97786"/>
    <w:rsid w:val="00CA6083"/>
    <w:rsid w:val="00CA665C"/>
    <w:rsid w:val="00CA774B"/>
    <w:rsid w:val="00CA7830"/>
    <w:rsid w:val="00CB052F"/>
    <w:rsid w:val="00CC198F"/>
    <w:rsid w:val="00CC4005"/>
    <w:rsid w:val="00CD5512"/>
    <w:rsid w:val="00CE6F96"/>
    <w:rsid w:val="00CF444C"/>
    <w:rsid w:val="00D00D79"/>
    <w:rsid w:val="00D04523"/>
    <w:rsid w:val="00D071BD"/>
    <w:rsid w:val="00D07D2C"/>
    <w:rsid w:val="00D11539"/>
    <w:rsid w:val="00D14518"/>
    <w:rsid w:val="00D244A3"/>
    <w:rsid w:val="00D279B6"/>
    <w:rsid w:val="00D31350"/>
    <w:rsid w:val="00D34D01"/>
    <w:rsid w:val="00D54826"/>
    <w:rsid w:val="00D60893"/>
    <w:rsid w:val="00D6652F"/>
    <w:rsid w:val="00D72B7C"/>
    <w:rsid w:val="00D75341"/>
    <w:rsid w:val="00D7590F"/>
    <w:rsid w:val="00D80805"/>
    <w:rsid w:val="00D81307"/>
    <w:rsid w:val="00D86BD2"/>
    <w:rsid w:val="00D906A1"/>
    <w:rsid w:val="00D918D7"/>
    <w:rsid w:val="00D94833"/>
    <w:rsid w:val="00D95E87"/>
    <w:rsid w:val="00DA5B6D"/>
    <w:rsid w:val="00DB4D6A"/>
    <w:rsid w:val="00DB5AA5"/>
    <w:rsid w:val="00DB693E"/>
    <w:rsid w:val="00DD59B5"/>
    <w:rsid w:val="00DD5C5B"/>
    <w:rsid w:val="00DE74DB"/>
    <w:rsid w:val="00E10C3F"/>
    <w:rsid w:val="00E110FF"/>
    <w:rsid w:val="00E12449"/>
    <w:rsid w:val="00E20F58"/>
    <w:rsid w:val="00E216AB"/>
    <w:rsid w:val="00E24046"/>
    <w:rsid w:val="00E4071B"/>
    <w:rsid w:val="00E4460B"/>
    <w:rsid w:val="00E514FF"/>
    <w:rsid w:val="00E5167F"/>
    <w:rsid w:val="00E5353A"/>
    <w:rsid w:val="00E66598"/>
    <w:rsid w:val="00E70A2A"/>
    <w:rsid w:val="00E77943"/>
    <w:rsid w:val="00E80032"/>
    <w:rsid w:val="00E83926"/>
    <w:rsid w:val="00E840A8"/>
    <w:rsid w:val="00EA0F97"/>
    <w:rsid w:val="00EA1B5D"/>
    <w:rsid w:val="00EA50A1"/>
    <w:rsid w:val="00EA57D7"/>
    <w:rsid w:val="00EC082E"/>
    <w:rsid w:val="00EC373A"/>
    <w:rsid w:val="00EC46FF"/>
    <w:rsid w:val="00EC73A6"/>
    <w:rsid w:val="00ED2D8A"/>
    <w:rsid w:val="00F0547D"/>
    <w:rsid w:val="00F06323"/>
    <w:rsid w:val="00F07B26"/>
    <w:rsid w:val="00F23DBC"/>
    <w:rsid w:val="00F25F31"/>
    <w:rsid w:val="00F31003"/>
    <w:rsid w:val="00F3362C"/>
    <w:rsid w:val="00F45F13"/>
    <w:rsid w:val="00F51E5F"/>
    <w:rsid w:val="00F703B2"/>
    <w:rsid w:val="00F7417A"/>
    <w:rsid w:val="00F82D1C"/>
    <w:rsid w:val="00F86452"/>
    <w:rsid w:val="00F87F11"/>
    <w:rsid w:val="00F918C2"/>
    <w:rsid w:val="00FA3A28"/>
    <w:rsid w:val="00FA4C2C"/>
    <w:rsid w:val="00FB1FD2"/>
    <w:rsid w:val="00FB528D"/>
    <w:rsid w:val="00FC335F"/>
    <w:rsid w:val="00FC6DDE"/>
    <w:rsid w:val="00FD78DC"/>
    <w:rsid w:val="00FF5713"/>
    <w:rsid w:val="01805192"/>
    <w:rsid w:val="10DE51B1"/>
    <w:rsid w:val="11ED31E6"/>
    <w:rsid w:val="12CA70AC"/>
    <w:rsid w:val="12EA2805"/>
    <w:rsid w:val="17CE73B8"/>
    <w:rsid w:val="1891115F"/>
    <w:rsid w:val="1DAC557E"/>
    <w:rsid w:val="21AE2D97"/>
    <w:rsid w:val="22DD5267"/>
    <w:rsid w:val="27756909"/>
    <w:rsid w:val="2E8F16F9"/>
    <w:rsid w:val="309D6CB1"/>
    <w:rsid w:val="30E05E68"/>
    <w:rsid w:val="34607C42"/>
    <w:rsid w:val="354632DC"/>
    <w:rsid w:val="37AC58AA"/>
    <w:rsid w:val="39F8091D"/>
    <w:rsid w:val="3C925059"/>
    <w:rsid w:val="41D56952"/>
    <w:rsid w:val="46B35BCA"/>
    <w:rsid w:val="46C67DD9"/>
    <w:rsid w:val="4AAC5537"/>
    <w:rsid w:val="4BB9671A"/>
    <w:rsid w:val="525F19A5"/>
    <w:rsid w:val="5AED7A19"/>
    <w:rsid w:val="5ED00305"/>
    <w:rsid w:val="5F4A087B"/>
    <w:rsid w:val="6B4D40D6"/>
    <w:rsid w:val="713B492E"/>
    <w:rsid w:val="757867D3"/>
    <w:rsid w:val="75E672A0"/>
    <w:rsid w:val="7AFC2460"/>
    <w:rsid w:val="7B495F01"/>
    <w:rsid w:val="7DB45DB0"/>
    <w:rsid w:val="7DC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EB3F"/>
  <w15:docId w15:val="{21C136BD-4D0F-4739-BCE6-F204FC5C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tabs>
        <w:tab w:val="center" w:pos="4139"/>
        <w:tab w:val="right" w:pos="8335"/>
      </w:tabs>
      <w:topLinePunct/>
      <w:adjustRightInd w:val="0"/>
      <w:snapToGrid w:val="0"/>
      <w:spacing w:before="60" w:after="60" w:line="311" w:lineRule="atLeast"/>
      <w:ind w:firstLineChars="200" w:firstLine="200"/>
      <w:outlineLvl w:val="3"/>
    </w:pPr>
    <w:rPr>
      <w:rFonts w:ascii="Arial" w:eastAsia="黑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a9">
    <w:name w:val="footnote text"/>
    <w:basedOn w:val="a"/>
    <w:link w:val="aa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/>
      <w:bCs/>
      <w:kern w:val="2"/>
      <w:sz w:val="2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paragraph" w:customStyle="1" w:styleId="af2">
    <w:name w:val="程序"/>
    <w:basedOn w:val="a"/>
    <w:link w:val="Char"/>
    <w:qFormat/>
    <w:pPr>
      <w:shd w:val="clear" w:color="auto" w:fill="CCCCCC"/>
      <w:tabs>
        <w:tab w:val="center" w:pos="4139"/>
        <w:tab w:val="right" w:pos="8335"/>
      </w:tabs>
      <w:topLinePunct/>
      <w:adjustRightInd w:val="0"/>
      <w:snapToGrid w:val="0"/>
      <w:spacing w:line="270" w:lineRule="atLeast"/>
      <w:ind w:firstLine="425"/>
    </w:pPr>
    <w:rPr>
      <w:rFonts w:cs="Times New Roman"/>
      <w:kern w:val="10"/>
      <w:sz w:val="18"/>
      <w:szCs w:val="24"/>
    </w:rPr>
  </w:style>
  <w:style w:type="character" w:customStyle="1" w:styleId="Char">
    <w:name w:val="程序 Char"/>
    <w:link w:val="af2"/>
    <w:qFormat/>
    <w:rPr>
      <w:rFonts w:ascii="Times New Roman" w:eastAsia="宋体" w:hAnsi="Times New Roman" w:cs="Times New Roman"/>
      <w:kern w:val="10"/>
      <w:sz w:val="18"/>
      <w:szCs w:val="24"/>
      <w:shd w:val="clear" w:color="auto" w:fill="CCCCCC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Cs/>
      <w:kern w:val="44"/>
      <w:sz w:val="28"/>
      <w:szCs w:val="44"/>
    </w:rPr>
  </w:style>
  <w:style w:type="character" w:customStyle="1" w:styleId="aa">
    <w:name w:val="脚注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Cs/>
      <w:szCs w:val="28"/>
    </w:rPr>
  </w:style>
  <w:style w:type="character" w:customStyle="1" w:styleId="3Char1">
    <w:name w:val="标题 3 Char1"/>
    <w:qFormat/>
    <w:rPr>
      <w:rFonts w:ascii="方正小标宋简体" w:eastAsia="方正小标宋简体" w:hAnsi="Arial"/>
      <w:bCs/>
      <w:kern w:val="10"/>
      <w:sz w:val="24"/>
      <w:szCs w:val="32"/>
    </w:rPr>
  </w:style>
  <w:style w:type="paragraph" w:customStyle="1" w:styleId="22">
    <w:name w:val="样式 首行缩进:  2 字符"/>
    <w:basedOn w:val="a"/>
    <w:qFormat/>
    <w:pPr>
      <w:tabs>
        <w:tab w:val="center" w:pos="4139"/>
        <w:tab w:val="right" w:pos="8335"/>
      </w:tabs>
      <w:topLinePunct/>
      <w:adjustRightInd w:val="0"/>
      <w:snapToGrid w:val="0"/>
      <w:spacing w:line="311" w:lineRule="atLeast"/>
      <w:ind w:firstLineChars="200" w:firstLine="420"/>
    </w:pPr>
    <w:rPr>
      <w:rFonts w:cs="宋体"/>
      <w:kern w:val="1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kern w:val="2"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content-right8zs40">
    <w:name w:val="content-right_8zs40"/>
    <w:basedOn w:val="a0"/>
    <w:qFormat/>
  </w:style>
  <w:style w:type="character" w:styleId="af3">
    <w:name w:val="Placeholder Text"/>
    <w:basedOn w:val="a0"/>
    <w:uiPriority w:val="99"/>
    <w:unhideWhenUsed/>
    <w:qFormat/>
    <w:rPr>
      <w:color w:val="808080"/>
    </w:rPr>
  </w:style>
  <w:style w:type="character" w:styleId="af4">
    <w:name w:val="annotation reference"/>
    <w:basedOn w:val="a0"/>
    <w:uiPriority w:val="99"/>
    <w:semiHidden/>
    <w:unhideWhenUsed/>
    <w:rsid w:val="005F52CD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5F52CD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5F52CD"/>
    <w:rPr>
      <w:rFonts w:ascii="Times New Roman" w:eastAsia="宋体" w:hAnsi="Times New Roman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F52C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5F52CD"/>
    <w:rPr>
      <w:rFonts w:ascii="Times New Roman" w:eastAsia="宋体" w:hAnsi="Times New Roman"/>
      <w:b/>
      <w:bCs/>
      <w:kern w:val="2"/>
      <w:sz w:val="21"/>
      <w:szCs w:val="22"/>
    </w:rPr>
  </w:style>
  <w:style w:type="paragraph" w:styleId="af9">
    <w:name w:val="Revision"/>
    <w:hidden/>
    <w:uiPriority w:val="99"/>
    <w:semiHidden/>
    <w:rsid w:val="00F07B26"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5199B-8D0D-45DB-BD12-3F5622D7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2969</Words>
  <Characters>16929</Characters>
  <Application>Microsoft Office Word</Application>
  <DocSecurity>0</DocSecurity>
  <Lines>141</Lines>
  <Paragraphs>39</Paragraphs>
  <ScaleCrop>false</ScaleCrop>
  <Company>g't</Company>
  <LinksUpToDate>false</LinksUpToDate>
  <CharactersWithSpaces>19859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wcy2</dc:creator>
  <cp:lastModifiedBy>刘宪晗</cp:lastModifiedBy>
  <cp:revision>5</cp:revision>
  <dcterms:created xsi:type="dcterms:W3CDTF">2022-06-22T04:19:00Z</dcterms:created>
  <dcterms:modified xsi:type="dcterms:W3CDTF">2022-06-22T05:30:00Z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D298E0126D064E88B449484C27133791</vt:lpwstr>
  </property>
</Properties>
</file>